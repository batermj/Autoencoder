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AD0" w:rsidRDefault="00FE3AD0" w:rsidP="00ED4467">
      <w:pPr>
        <w:jc w:val="center"/>
        <w:rPr>
          <w:b/>
          <w:sz w:val="22"/>
          <w:szCs w:val="22"/>
          <w:u w:val="single"/>
        </w:rPr>
      </w:pPr>
    </w:p>
    <w:p w:rsidR="00E25CA3" w:rsidRPr="00ED4467" w:rsidRDefault="00ED4467" w:rsidP="00ED4467">
      <w:pPr>
        <w:jc w:val="center"/>
        <w:rPr>
          <w:b/>
          <w:sz w:val="22"/>
          <w:szCs w:val="22"/>
          <w:u w:val="single"/>
        </w:rPr>
      </w:pPr>
      <w:r w:rsidRPr="00ED4467">
        <w:rPr>
          <w:b/>
          <w:sz w:val="22"/>
          <w:szCs w:val="22"/>
          <w:u w:val="single"/>
        </w:rPr>
        <w:t>INSTRUCTIONS FOR FILLING OUT AND SUBMITTING THE INVENTION DISCLOSURE FORM (IDF)</w:t>
      </w:r>
    </w:p>
    <w:p w:rsidR="00E25CA3" w:rsidRDefault="00E25CA3"/>
    <w:p w:rsidR="00E25CA3" w:rsidRDefault="00986394" w:rsidP="00E25CA3">
      <w:pPr>
        <w:pStyle w:val="Header"/>
        <w:tabs>
          <w:tab w:val="clear" w:pos="4320"/>
          <w:tab w:val="clear" w:pos="8640"/>
        </w:tabs>
        <w:ind w:right="49"/>
        <w:jc w:val="both"/>
        <w:rPr>
          <w:rFonts w:cs="Arial"/>
          <w:sz w:val="20"/>
        </w:rPr>
      </w:pPr>
      <w:r>
        <w:rPr>
          <w:rFonts w:cs="Arial"/>
          <w:sz w:val="20"/>
        </w:rPr>
        <w:t>The instructions below are intended for</w:t>
      </w:r>
      <w:r w:rsidR="001036ED" w:rsidRPr="001036ED">
        <w:rPr>
          <w:rFonts w:cs="Arial"/>
          <w:sz w:val="20"/>
        </w:rPr>
        <w:t xml:space="preserve"> inventor-initiated </w:t>
      </w:r>
      <w:r>
        <w:rPr>
          <w:rFonts w:cs="Arial"/>
          <w:sz w:val="20"/>
        </w:rPr>
        <w:t xml:space="preserve">IDF </w:t>
      </w:r>
      <w:r w:rsidR="001036ED" w:rsidRPr="001036ED">
        <w:rPr>
          <w:rFonts w:cs="Arial"/>
          <w:sz w:val="20"/>
        </w:rPr>
        <w:t>submissions</w:t>
      </w:r>
      <w:r>
        <w:rPr>
          <w:rFonts w:cs="Arial"/>
          <w:sz w:val="20"/>
        </w:rPr>
        <w:t>.  If this IDF is from a patent harvest, you should receive instructions for completing and submitting the IDF via email</w:t>
      </w:r>
      <w:r w:rsidR="00403791">
        <w:rPr>
          <w:rFonts w:cs="Arial"/>
          <w:sz w:val="20"/>
        </w:rPr>
        <w:t>.</w:t>
      </w:r>
    </w:p>
    <w:p w:rsidR="00403791" w:rsidRDefault="00403791" w:rsidP="00E25CA3">
      <w:pPr>
        <w:pStyle w:val="Header"/>
        <w:tabs>
          <w:tab w:val="clear" w:pos="4320"/>
          <w:tab w:val="clear" w:pos="8640"/>
        </w:tabs>
        <w:ind w:right="49"/>
        <w:jc w:val="both"/>
        <w:rPr>
          <w:rFonts w:cs="Arial"/>
          <w:sz w:val="20"/>
        </w:rPr>
      </w:pPr>
    </w:p>
    <w:p w:rsidR="00403791" w:rsidRDefault="00403791" w:rsidP="00403791">
      <w:pPr>
        <w:pStyle w:val="Header"/>
        <w:tabs>
          <w:tab w:val="clear" w:pos="4320"/>
          <w:tab w:val="clear" w:pos="8640"/>
        </w:tabs>
        <w:ind w:right="49"/>
        <w:jc w:val="both"/>
        <w:rPr>
          <w:rFonts w:cs="Arial"/>
          <w:b/>
          <w:sz w:val="20"/>
        </w:rPr>
      </w:pPr>
      <w:r w:rsidRPr="00403791">
        <w:rPr>
          <w:rFonts w:cs="Arial"/>
          <w:b/>
          <w:sz w:val="20"/>
        </w:rPr>
        <w:t xml:space="preserve">CHECKLIST FOR </w:t>
      </w:r>
      <w:r w:rsidR="002D3162">
        <w:rPr>
          <w:rFonts w:cs="Arial"/>
          <w:b/>
          <w:sz w:val="20"/>
        </w:rPr>
        <w:t>IDF</w:t>
      </w:r>
      <w:r w:rsidR="0095313D">
        <w:rPr>
          <w:rFonts w:cs="Arial"/>
          <w:b/>
          <w:sz w:val="20"/>
        </w:rPr>
        <w:t xml:space="preserve"> </w:t>
      </w:r>
      <w:r>
        <w:rPr>
          <w:rFonts w:cs="Arial"/>
          <w:b/>
          <w:sz w:val="20"/>
        </w:rPr>
        <w:t>SUBMISSIONS</w:t>
      </w:r>
      <w:r w:rsidRPr="00403791">
        <w:rPr>
          <w:rFonts w:cs="Arial"/>
          <w:b/>
          <w:sz w:val="20"/>
        </w:rPr>
        <w:t>:</w:t>
      </w:r>
    </w:p>
    <w:p w:rsidR="00403791" w:rsidRDefault="00403791" w:rsidP="00403791">
      <w:pPr>
        <w:pStyle w:val="Header"/>
        <w:tabs>
          <w:tab w:val="clear" w:pos="4320"/>
          <w:tab w:val="clear" w:pos="8640"/>
        </w:tabs>
        <w:ind w:left="720" w:right="49"/>
        <w:jc w:val="both"/>
        <w:rPr>
          <w:rFonts w:ascii="Times New Roman" w:hAnsi="Times New Roman"/>
          <w:sz w:val="22"/>
        </w:rPr>
      </w:pPr>
    </w:p>
    <w:p w:rsidR="00403791" w:rsidRDefault="009572AF" w:rsidP="00430516">
      <w:pPr>
        <w:pStyle w:val="Header"/>
        <w:tabs>
          <w:tab w:val="clear" w:pos="4320"/>
          <w:tab w:val="clear" w:pos="8640"/>
        </w:tabs>
        <w:ind w:left="720" w:right="49"/>
        <w:rPr>
          <w:rFonts w:cs="Arial"/>
          <w:sz w:val="20"/>
        </w:rPr>
      </w:pPr>
      <w:r>
        <w:rPr>
          <w:rFonts w:ascii="Times New Roman" w:hAnsi="Times New Roman"/>
          <w:sz w:val="22"/>
        </w:rPr>
        <w:fldChar w:fldCharType="begin">
          <w:ffData>
            <w:name w:val="Check3"/>
            <w:enabled/>
            <w:calcOnExit w:val="0"/>
            <w:checkBox>
              <w:sizeAuto/>
              <w:default w:val="0"/>
              <w:checked w:val="0"/>
            </w:checkBox>
          </w:ffData>
        </w:fldChar>
      </w:r>
      <w:r w:rsidR="00403791">
        <w:rPr>
          <w:rFonts w:ascii="Times New Roman" w:hAnsi="Times New Roman"/>
          <w:sz w:val="22"/>
        </w:rPr>
        <w:instrText xml:space="preserve"> FORMCHECKBOX </w:instrText>
      </w:r>
      <w:r>
        <w:rPr>
          <w:rFonts w:ascii="Times New Roman" w:hAnsi="Times New Roman"/>
          <w:sz w:val="22"/>
        </w:rPr>
      </w:r>
      <w:r>
        <w:rPr>
          <w:rFonts w:ascii="Times New Roman" w:hAnsi="Times New Roman"/>
          <w:sz w:val="22"/>
        </w:rPr>
        <w:fldChar w:fldCharType="end"/>
      </w:r>
      <w:r w:rsidR="00403791">
        <w:rPr>
          <w:rFonts w:cs="Arial"/>
          <w:sz w:val="20"/>
        </w:rPr>
        <w:t xml:space="preserve"> </w:t>
      </w:r>
      <w:r w:rsidR="00403791" w:rsidRPr="00B72964">
        <w:rPr>
          <w:rFonts w:cs="Arial"/>
          <w:b/>
          <w:i/>
          <w:sz w:val="20"/>
          <w:u w:val="single"/>
        </w:rPr>
        <w:t>Fully</w:t>
      </w:r>
      <w:r w:rsidR="00403791">
        <w:rPr>
          <w:rFonts w:cs="Arial"/>
          <w:sz w:val="20"/>
        </w:rPr>
        <w:t xml:space="preserve"> c</w:t>
      </w:r>
      <w:r w:rsidR="00403791" w:rsidRPr="005D0321">
        <w:rPr>
          <w:rFonts w:cs="Arial"/>
          <w:sz w:val="20"/>
        </w:rPr>
        <w:t>omp</w:t>
      </w:r>
      <w:r w:rsidR="0047555B">
        <w:rPr>
          <w:rFonts w:cs="Arial"/>
          <w:sz w:val="20"/>
        </w:rPr>
        <w:t xml:space="preserve">lete </w:t>
      </w:r>
      <w:r w:rsidR="002D3162">
        <w:rPr>
          <w:rFonts w:cs="Arial"/>
          <w:sz w:val="20"/>
        </w:rPr>
        <w:t>all sections</w:t>
      </w:r>
      <w:r w:rsidR="00403791">
        <w:rPr>
          <w:rFonts w:cs="Arial"/>
          <w:sz w:val="20"/>
        </w:rPr>
        <w:t>.</w:t>
      </w:r>
      <w:r w:rsidR="00430516">
        <w:rPr>
          <w:rFonts w:cs="Arial"/>
          <w:sz w:val="20"/>
        </w:rPr>
        <w:t xml:space="preserve"> </w:t>
      </w:r>
      <w:r w:rsidR="006D528E">
        <w:rPr>
          <w:rFonts w:cs="Arial"/>
          <w:sz w:val="20"/>
        </w:rPr>
        <w:t>Inventor names must be FULL LEGAL NAMES</w:t>
      </w:r>
      <w:r w:rsidR="00672A50">
        <w:rPr>
          <w:rFonts w:cs="Arial"/>
          <w:sz w:val="20"/>
        </w:rPr>
        <w:t xml:space="preserve"> </w:t>
      </w:r>
      <w:r w:rsidR="00672A50" w:rsidRPr="00672A50">
        <w:rPr>
          <w:rFonts w:cs="Arial"/>
          <w:sz w:val="20"/>
        </w:rPr>
        <w:t>as they appear on a valid Driver’s License or Passport</w:t>
      </w:r>
      <w:r w:rsidR="006D528E">
        <w:rPr>
          <w:rFonts w:cs="Arial"/>
          <w:sz w:val="20"/>
        </w:rPr>
        <w:t xml:space="preserve">. </w:t>
      </w:r>
      <w:r w:rsidR="00672A50">
        <w:rPr>
          <w:rFonts w:cs="Arial"/>
          <w:sz w:val="20"/>
        </w:rPr>
        <w:t xml:space="preserve">This is the name attorneys would use to submit a patent application. </w:t>
      </w:r>
      <w:r w:rsidR="006D528E">
        <w:rPr>
          <w:rFonts w:cs="Arial"/>
          <w:sz w:val="20"/>
        </w:rPr>
        <w:t>Do not use nicknames</w:t>
      </w:r>
      <w:r w:rsidR="00672A50">
        <w:rPr>
          <w:rFonts w:cs="Arial"/>
          <w:sz w:val="20"/>
        </w:rPr>
        <w:t xml:space="preserve">, </w:t>
      </w:r>
      <w:r w:rsidR="006D528E">
        <w:rPr>
          <w:rFonts w:cs="Arial"/>
          <w:sz w:val="20"/>
        </w:rPr>
        <w:t>shortened names</w:t>
      </w:r>
      <w:r w:rsidR="00672A50">
        <w:rPr>
          <w:rFonts w:cs="Arial"/>
          <w:sz w:val="20"/>
        </w:rPr>
        <w:t>, or swap middle/first names</w:t>
      </w:r>
      <w:r w:rsidR="006D528E">
        <w:rPr>
          <w:rFonts w:cs="Arial"/>
          <w:sz w:val="20"/>
        </w:rPr>
        <w:t>.</w:t>
      </w:r>
    </w:p>
    <w:p w:rsidR="00403791" w:rsidRDefault="00403791" w:rsidP="00403791">
      <w:pPr>
        <w:pStyle w:val="Header"/>
        <w:tabs>
          <w:tab w:val="clear" w:pos="4320"/>
          <w:tab w:val="clear" w:pos="8640"/>
        </w:tabs>
        <w:ind w:left="720" w:right="49"/>
        <w:jc w:val="both"/>
        <w:rPr>
          <w:rFonts w:cs="Arial"/>
          <w:sz w:val="20"/>
        </w:rPr>
      </w:pPr>
    </w:p>
    <w:p w:rsidR="00403791" w:rsidRDefault="009572AF" w:rsidP="00403791">
      <w:pPr>
        <w:pStyle w:val="Header"/>
        <w:tabs>
          <w:tab w:val="clear" w:pos="4320"/>
          <w:tab w:val="clear" w:pos="8640"/>
        </w:tabs>
        <w:ind w:left="720" w:right="49"/>
        <w:jc w:val="both"/>
        <w:rPr>
          <w:rFonts w:cs="Arial"/>
          <w:sz w:val="20"/>
        </w:rPr>
      </w:pPr>
      <w:r>
        <w:rPr>
          <w:rFonts w:ascii="Times New Roman" w:hAnsi="Times New Roman"/>
          <w:sz w:val="22"/>
        </w:rPr>
        <w:fldChar w:fldCharType="begin">
          <w:ffData>
            <w:name w:val="Check3"/>
            <w:enabled/>
            <w:calcOnExit w:val="0"/>
            <w:checkBox>
              <w:sizeAuto/>
              <w:default w:val="0"/>
              <w:checked w:val="0"/>
            </w:checkBox>
          </w:ffData>
        </w:fldChar>
      </w:r>
      <w:r w:rsidR="00403791">
        <w:rPr>
          <w:rFonts w:ascii="Times New Roman" w:hAnsi="Times New Roman"/>
          <w:sz w:val="22"/>
        </w:rPr>
        <w:instrText xml:space="preserve"> FORMCHECKBOX </w:instrText>
      </w:r>
      <w:r>
        <w:rPr>
          <w:rFonts w:ascii="Times New Roman" w:hAnsi="Times New Roman"/>
          <w:sz w:val="22"/>
        </w:rPr>
      </w:r>
      <w:r>
        <w:rPr>
          <w:rFonts w:ascii="Times New Roman" w:hAnsi="Times New Roman"/>
          <w:sz w:val="22"/>
        </w:rPr>
        <w:fldChar w:fldCharType="end"/>
      </w:r>
      <w:r w:rsidR="00403791">
        <w:rPr>
          <w:rFonts w:cs="Arial"/>
          <w:sz w:val="20"/>
        </w:rPr>
        <w:t xml:space="preserve"> </w:t>
      </w:r>
      <w:proofErr w:type="gramStart"/>
      <w:r w:rsidR="00403791" w:rsidRPr="00801253">
        <w:rPr>
          <w:rFonts w:cs="Arial"/>
          <w:b/>
          <w:i/>
          <w:sz w:val="20"/>
          <w:u w:val="single"/>
        </w:rPr>
        <w:t>Each</w:t>
      </w:r>
      <w:r w:rsidR="0047555B">
        <w:rPr>
          <w:rFonts w:cs="Arial"/>
          <w:sz w:val="20"/>
        </w:rPr>
        <w:t xml:space="preserve"> Inventor to sign the IDF.</w:t>
      </w:r>
      <w:proofErr w:type="gramEnd"/>
      <w:r w:rsidR="0047555B">
        <w:rPr>
          <w:rFonts w:cs="Arial"/>
          <w:sz w:val="20"/>
        </w:rPr>
        <w:t xml:space="preserve">  </w:t>
      </w:r>
    </w:p>
    <w:p w:rsidR="00403791" w:rsidRDefault="00403791" w:rsidP="00403791">
      <w:pPr>
        <w:pStyle w:val="Header"/>
        <w:tabs>
          <w:tab w:val="clear" w:pos="4320"/>
          <w:tab w:val="clear" w:pos="8640"/>
        </w:tabs>
        <w:ind w:left="720" w:right="49"/>
        <w:jc w:val="both"/>
        <w:rPr>
          <w:rFonts w:cs="Arial"/>
          <w:sz w:val="20"/>
        </w:rPr>
      </w:pPr>
    </w:p>
    <w:p w:rsidR="00403791" w:rsidRDefault="009572AF" w:rsidP="00430516">
      <w:pPr>
        <w:pStyle w:val="Header"/>
        <w:tabs>
          <w:tab w:val="clear" w:pos="4320"/>
          <w:tab w:val="clear" w:pos="8640"/>
        </w:tabs>
        <w:ind w:left="720" w:right="49"/>
        <w:rPr>
          <w:rFonts w:cs="Arial"/>
          <w:sz w:val="20"/>
        </w:rPr>
      </w:pPr>
      <w:r>
        <w:rPr>
          <w:rFonts w:ascii="Times New Roman" w:hAnsi="Times New Roman"/>
          <w:sz w:val="22"/>
        </w:rPr>
        <w:fldChar w:fldCharType="begin">
          <w:ffData>
            <w:name w:val="Check3"/>
            <w:enabled/>
            <w:calcOnExit w:val="0"/>
            <w:checkBox>
              <w:sizeAuto/>
              <w:default w:val="0"/>
              <w:checked w:val="0"/>
            </w:checkBox>
          </w:ffData>
        </w:fldChar>
      </w:r>
      <w:r w:rsidR="00403791">
        <w:rPr>
          <w:rFonts w:ascii="Times New Roman" w:hAnsi="Times New Roman"/>
          <w:sz w:val="22"/>
        </w:rPr>
        <w:instrText xml:space="preserve"> FORMCHECKBOX </w:instrText>
      </w:r>
      <w:r>
        <w:rPr>
          <w:rFonts w:ascii="Times New Roman" w:hAnsi="Times New Roman"/>
          <w:sz w:val="22"/>
        </w:rPr>
      </w:r>
      <w:r>
        <w:rPr>
          <w:rFonts w:ascii="Times New Roman" w:hAnsi="Times New Roman"/>
          <w:sz w:val="22"/>
        </w:rPr>
        <w:fldChar w:fldCharType="end"/>
      </w:r>
      <w:r w:rsidR="00403791">
        <w:rPr>
          <w:rFonts w:cs="Arial"/>
          <w:sz w:val="20"/>
        </w:rPr>
        <w:t xml:space="preserve"> IDF to be reviewed, understood and signed by two non-inventor, AMD employee witnesses (their signatures indicate they understood the contents of the document). The witnesses are to also </w:t>
      </w:r>
      <w:r w:rsidR="00403791" w:rsidRPr="00801253">
        <w:rPr>
          <w:rFonts w:cs="Arial"/>
          <w:b/>
          <w:sz w:val="20"/>
          <w:u w:val="single"/>
        </w:rPr>
        <w:t xml:space="preserve">initial each </w:t>
      </w:r>
      <w:proofErr w:type="gramStart"/>
      <w:r w:rsidR="00403791" w:rsidRPr="00801253">
        <w:rPr>
          <w:rFonts w:cs="Arial"/>
          <w:b/>
          <w:sz w:val="20"/>
          <w:u w:val="single"/>
        </w:rPr>
        <w:t>page</w:t>
      </w:r>
      <w:proofErr w:type="gramEnd"/>
      <w:r w:rsidR="00403791">
        <w:rPr>
          <w:rFonts w:cs="Arial"/>
          <w:sz w:val="20"/>
        </w:rPr>
        <w:t>.</w:t>
      </w:r>
    </w:p>
    <w:p w:rsidR="00403791" w:rsidRDefault="00403791" w:rsidP="00430516">
      <w:pPr>
        <w:pStyle w:val="Header"/>
        <w:tabs>
          <w:tab w:val="clear" w:pos="4320"/>
          <w:tab w:val="clear" w:pos="8640"/>
        </w:tabs>
        <w:ind w:left="720" w:right="49"/>
        <w:rPr>
          <w:rFonts w:cs="Arial"/>
          <w:sz w:val="20"/>
        </w:rPr>
      </w:pPr>
    </w:p>
    <w:p w:rsidR="00403791" w:rsidRDefault="009572AF" w:rsidP="00430516">
      <w:pPr>
        <w:pStyle w:val="Header"/>
        <w:tabs>
          <w:tab w:val="clear" w:pos="4320"/>
          <w:tab w:val="clear" w:pos="8640"/>
        </w:tabs>
        <w:ind w:left="720" w:right="49"/>
        <w:rPr>
          <w:rFonts w:cs="Arial"/>
          <w:sz w:val="20"/>
        </w:rPr>
      </w:pPr>
      <w:r>
        <w:rPr>
          <w:rFonts w:ascii="Times New Roman" w:hAnsi="Times New Roman"/>
          <w:sz w:val="22"/>
        </w:rPr>
        <w:fldChar w:fldCharType="begin">
          <w:ffData>
            <w:name w:val="Check3"/>
            <w:enabled/>
            <w:calcOnExit w:val="0"/>
            <w:checkBox>
              <w:sizeAuto/>
              <w:default w:val="0"/>
              <w:checked w:val="0"/>
            </w:checkBox>
          </w:ffData>
        </w:fldChar>
      </w:r>
      <w:r w:rsidR="00403791">
        <w:rPr>
          <w:rFonts w:ascii="Times New Roman" w:hAnsi="Times New Roman"/>
          <w:sz w:val="22"/>
        </w:rPr>
        <w:instrText xml:space="preserve"> FORMCHECKBOX </w:instrText>
      </w:r>
      <w:r>
        <w:rPr>
          <w:rFonts w:ascii="Times New Roman" w:hAnsi="Times New Roman"/>
          <w:sz w:val="22"/>
        </w:rPr>
      </w:r>
      <w:r>
        <w:rPr>
          <w:rFonts w:ascii="Times New Roman" w:hAnsi="Times New Roman"/>
          <w:sz w:val="22"/>
        </w:rPr>
        <w:fldChar w:fldCharType="end"/>
      </w:r>
      <w:r w:rsidR="00403791">
        <w:rPr>
          <w:rFonts w:cs="Arial"/>
          <w:sz w:val="20"/>
        </w:rPr>
        <w:t xml:space="preserve"> Submit an electronic copy of the completed IDF in an email to </w:t>
      </w:r>
      <w:r w:rsidR="002D3162">
        <w:rPr>
          <w:rFonts w:cs="Arial"/>
          <w:sz w:val="20"/>
        </w:rPr>
        <w:t>“</w:t>
      </w:r>
      <w:r w:rsidR="0095313D">
        <w:rPr>
          <w:rFonts w:cs="Arial"/>
          <w:sz w:val="20"/>
        </w:rPr>
        <w:t>AMD IDFs</w:t>
      </w:r>
      <w:r w:rsidR="002D3162">
        <w:rPr>
          <w:rFonts w:cs="Arial"/>
          <w:sz w:val="20"/>
        </w:rPr>
        <w:t>”</w:t>
      </w:r>
      <w:r w:rsidR="0095313D">
        <w:rPr>
          <w:rFonts w:cs="Arial"/>
          <w:sz w:val="20"/>
        </w:rPr>
        <w:t xml:space="preserve"> </w:t>
      </w:r>
      <w:proofErr w:type="gramStart"/>
      <w:r w:rsidR="0095313D">
        <w:rPr>
          <w:rFonts w:cs="Arial"/>
          <w:sz w:val="20"/>
        </w:rPr>
        <w:t>(</w:t>
      </w:r>
      <w:r w:rsidR="007A3991">
        <w:rPr>
          <w:rFonts w:cs="Arial"/>
          <w:sz w:val="20"/>
        </w:rPr>
        <w:t xml:space="preserve"> </w:t>
      </w:r>
      <w:r w:rsidR="007A3991" w:rsidRPr="007A3991">
        <w:rPr>
          <w:sz w:val="20"/>
        </w:rPr>
        <w:t>idf@amd.com</w:t>
      </w:r>
      <w:proofErr w:type="gramEnd"/>
      <w:r w:rsidR="007A3991">
        <w:rPr>
          <w:sz w:val="20"/>
        </w:rPr>
        <w:t xml:space="preserve"> </w:t>
      </w:r>
      <w:r w:rsidR="0095313D">
        <w:rPr>
          <w:sz w:val="20"/>
        </w:rPr>
        <w:t>)</w:t>
      </w:r>
      <w:r w:rsidR="00403791">
        <w:rPr>
          <w:rFonts w:cs="Arial"/>
          <w:sz w:val="20"/>
        </w:rPr>
        <w:t xml:space="preserve"> </w:t>
      </w:r>
      <w:r w:rsidR="005631D5">
        <w:rPr>
          <w:rFonts w:cs="Arial"/>
          <w:b/>
          <w:sz w:val="20"/>
          <w:u w:val="single"/>
        </w:rPr>
        <w:t>AND</w:t>
      </w:r>
      <w:r w:rsidR="00403791">
        <w:rPr>
          <w:rFonts w:cs="Arial"/>
          <w:sz w:val="20"/>
        </w:rPr>
        <w:t xml:space="preserve"> </w:t>
      </w:r>
    </w:p>
    <w:p w:rsidR="00403791" w:rsidRDefault="00403791" w:rsidP="00430516">
      <w:pPr>
        <w:pStyle w:val="Header"/>
        <w:tabs>
          <w:tab w:val="clear" w:pos="4320"/>
          <w:tab w:val="clear" w:pos="8640"/>
        </w:tabs>
        <w:ind w:left="720" w:right="49"/>
        <w:rPr>
          <w:rFonts w:cs="Arial"/>
          <w:sz w:val="20"/>
        </w:rPr>
      </w:pPr>
    </w:p>
    <w:p w:rsidR="00403791" w:rsidRDefault="009572AF" w:rsidP="00430516">
      <w:pPr>
        <w:pStyle w:val="Header"/>
        <w:tabs>
          <w:tab w:val="clear" w:pos="4320"/>
          <w:tab w:val="clear" w:pos="8640"/>
        </w:tabs>
        <w:ind w:left="720" w:right="49"/>
        <w:rPr>
          <w:rFonts w:cs="Arial"/>
          <w:sz w:val="20"/>
        </w:rPr>
      </w:pPr>
      <w:r>
        <w:rPr>
          <w:rFonts w:ascii="Times New Roman" w:hAnsi="Times New Roman"/>
          <w:sz w:val="22"/>
        </w:rPr>
        <w:fldChar w:fldCharType="begin">
          <w:ffData>
            <w:name w:val="Check3"/>
            <w:enabled/>
            <w:calcOnExit w:val="0"/>
            <w:checkBox>
              <w:sizeAuto/>
              <w:default w:val="0"/>
              <w:checked w:val="0"/>
            </w:checkBox>
          </w:ffData>
        </w:fldChar>
      </w:r>
      <w:r w:rsidR="00403791">
        <w:rPr>
          <w:rFonts w:ascii="Times New Roman" w:hAnsi="Times New Roman"/>
          <w:sz w:val="22"/>
        </w:rPr>
        <w:instrText xml:space="preserve"> FORMCHECKBOX </w:instrText>
      </w:r>
      <w:r>
        <w:rPr>
          <w:rFonts w:ascii="Times New Roman" w:hAnsi="Times New Roman"/>
          <w:sz w:val="22"/>
        </w:rPr>
      </w:r>
      <w:r>
        <w:rPr>
          <w:rFonts w:ascii="Times New Roman" w:hAnsi="Times New Roman"/>
          <w:sz w:val="22"/>
        </w:rPr>
        <w:fldChar w:fldCharType="end"/>
      </w:r>
      <w:r w:rsidR="00403791">
        <w:rPr>
          <w:rFonts w:cs="Arial"/>
          <w:sz w:val="20"/>
        </w:rPr>
        <w:t xml:space="preserve"> Submit the original </w:t>
      </w:r>
      <w:r w:rsidR="0047555B">
        <w:rPr>
          <w:rFonts w:cs="Arial"/>
          <w:sz w:val="20"/>
        </w:rPr>
        <w:t>signed and witnessed paper copies</w:t>
      </w:r>
      <w:r w:rsidR="00403791">
        <w:rPr>
          <w:rFonts w:cs="Arial"/>
          <w:sz w:val="20"/>
        </w:rPr>
        <w:t xml:space="preserve"> </w:t>
      </w:r>
      <w:r w:rsidR="00403791" w:rsidRPr="005D0321">
        <w:rPr>
          <w:rFonts w:cs="Arial"/>
          <w:sz w:val="20"/>
        </w:rPr>
        <w:t xml:space="preserve">to </w:t>
      </w:r>
      <w:r w:rsidR="00403791">
        <w:rPr>
          <w:rFonts w:cs="Arial"/>
          <w:sz w:val="20"/>
        </w:rPr>
        <w:t>AMD Legal at:</w:t>
      </w:r>
    </w:p>
    <w:p w:rsidR="00447B0C" w:rsidRDefault="00447B0C" w:rsidP="00447B0C">
      <w:pPr>
        <w:pStyle w:val="Header"/>
        <w:tabs>
          <w:tab w:val="clear" w:pos="4320"/>
          <w:tab w:val="clear" w:pos="8640"/>
        </w:tabs>
        <w:ind w:left="2160" w:right="49"/>
        <w:jc w:val="both"/>
        <w:rPr>
          <w:rFonts w:cs="Arial"/>
          <w:sz w:val="20"/>
        </w:rPr>
      </w:pPr>
    </w:p>
    <w:p w:rsidR="00447B0C" w:rsidRDefault="00447B0C" w:rsidP="0047555B">
      <w:pPr>
        <w:pStyle w:val="Header"/>
        <w:tabs>
          <w:tab w:val="clear" w:pos="4320"/>
          <w:tab w:val="clear" w:pos="8640"/>
        </w:tabs>
        <w:ind w:left="1440" w:right="49"/>
        <w:jc w:val="both"/>
        <w:rPr>
          <w:rFonts w:cs="Arial"/>
          <w:sz w:val="20"/>
        </w:rPr>
      </w:pPr>
      <w:r w:rsidRPr="005631D5">
        <w:rPr>
          <w:rFonts w:cs="Arial"/>
          <w:sz w:val="20"/>
        </w:rPr>
        <w:t>(</w:t>
      </w:r>
      <w:proofErr w:type="gramStart"/>
      <w:r>
        <w:rPr>
          <w:rFonts w:cs="Arial"/>
          <w:sz w:val="20"/>
        </w:rPr>
        <w:t>if</w:t>
      </w:r>
      <w:proofErr w:type="gramEnd"/>
      <w:r>
        <w:rPr>
          <w:rFonts w:cs="Arial"/>
          <w:sz w:val="20"/>
        </w:rPr>
        <w:t xml:space="preserve"> using </w:t>
      </w:r>
      <w:r w:rsidRPr="005631D5">
        <w:rPr>
          <w:rFonts w:cs="Arial"/>
          <w:sz w:val="20"/>
        </w:rPr>
        <w:t>internal mail)</w:t>
      </w:r>
      <w:r>
        <w:rPr>
          <w:rFonts w:cs="Arial"/>
          <w:sz w:val="20"/>
        </w:rPr>
        <w:t>:</w:t>
      </w:r>
    </w:p>
    <w:p w:rsidR="00403791" w:rsidRDefault="005631D5" w:rsidP="0047555B">
      <w:pPr>
        <w:pStyle w:val="Header"/>
        <w:tabs>
          <w:tab w:val="clear" w:pos="4320"/>
          <w:tab w:val="clear" w:pos="8640"/>
        </w:tabs>
        <w:ind w:left="1440" w:right="49"/>
        <w:jc w:val="both"/>
        <w:rPr>
          <w:rFonts w:cs="Arial"/>
          <w:sz w:val="20"/>
        </w:rPr>
      </w:pPr>
      <w:r w:rsidRPr="00CF22F0">
        <w:rPr>
          <w:rFonts w:cs="Arial"/>
          <w:b/>
          <w:sz w:val="20"/>
        </w:rPr>
        <w:t>Mailstop 10CV 4N 4N4054</w:t>
      </w:r>
      <w:r>
        <w:rPr>
          <w:rFonts w:cs="Arial"/>
          <w:b/>
          <w:sz w:val="20"/>
        </w:rPr>
        <w:t xml:space="preserve"> </w:t>
      </w:r>
    </w:p>
    <w:p w:rsidR="00447B0C" w:rsidRDefault="00447B0C" w:rsidP="0047555B">
      <w:pPr>
        <w:pStyle w:val="Header"/>
        <w:tabs>
          <w:tab w:val="clear" w:pos="4320"/>
          <w:tab w:val="clear" w:pos="8640"/>
        </w:tabs>
        <w:ind w:left="1440" w:right="49"/>
        <w:jc w:val="both"/>
        <w:rPr>
          <w:rFonts w:cs="Arial"/>
          <w:sz w:val="20"/>
        </w:rPr>
      </w:pPr>
    </w:p>
    <w:p w:rsidR="0095313D" w:rsidRPr="0095313D" w:rsidRDefault="00447B0C" w:rsidP="0095313D">
      <w:pPr>
        <w:pStyle w:val="Header"/>
        <w:tabs>
          <w:tab w:val="clear" w:pos="4320"/>
          <w:tab w:val="clear" w:pos="8640"/>
        </w:tabs>
        <w:ind w:left="1440" w:right="49"/>
        <w:jc w:val="both"/>
        <w:rPr>
          <w:rFonts w:cs="Arial"/>
          <w:sz w:val="20"/>
        </w:rPr>
      </w:pPr>
      <w:r w:rsidRPr="00447B0C">
        <w:rPr>
          <w:rFonts w:cs="Arial"/>
          <w:sz w:val="20"/>
        </w:rPr>
        <w:t>(</w:t>
      </w:r>
      <w:proofErr w:type="gramStart"/>
      <w:r w:rsidRPr="00447B0C">
        <w:rPr>
          <w:rFonts w:cs="Arial"/>
          <w:sz w:val="20"/>
        </w:rPr>
        <w:t>if</w:t>
      </w:r>
      <w:proofErr w:type="gramEnd"/>
      <w:r w:rsidRPr="00447B0C">
        <w:rPr>
          <w:rFonts w:cs="Arial"/>
          <w:sz w:val="20"/>
        </w:rPr>
        <w:t xml:space="preserve"> using external mail</w:t>
      </w:r>
      <w:r w:rsidR="00986394">
        <w:rPr>
          <w:rFonts w:cs="Arial"/>
          <w:sz w:val="20"/>
        </w:rPr>
        <w:t xml:space="preserve"> or courier</w:t>
      </w:r>
      <w:r w:rsidRPr="00447B0C">
        <w:rPr>
          <w:rFonts w:cs="Arial"/>
          <w:sz w:val="20"/>
        </w:rPr>
        <w:t>):</w:t>
      </w:r>
    </w:p>
    <w:p w:rsidR="00447B0C" w:rsidRDefault="00447B0C" w:rsidP="0047555B">
      <w:pPr>
        <w:pStyle w:val="Header"/>
        <w:ind w:left="1440" w:right="49"/>
        <w:jc w:val="both"/>
        <w:rPr>
          <w:rFonts w:cs="Arial"/>
          <w:b/>
          <w:sz w:val="20"/>
        </w:rPr>
      </w:pPr>
      <w:r w:rsidRPr="00447B0C">
        <w:rPr>
          <w:rFonts w:cs="Arial"/>
          <w:b/>
          <w:sz w:val="20"/>
        </w:rPr>
        <w:t>33 Commerce Valley Drive</w:t>
      </w:r>
      <w:r>
        <w:rPr>
          <w:rFonts w:cs="Arial"/>
          <w:b/>
          <w:sz w:val="20"/>
        </w:rPr>
        <w:t xml:space="preserve"> </w:t>
      </w:r>
      <w:r w:rsidRPr="00447B0C">
        <w:rPr>
          <w:rFonts w:cs="Arial"/>
          <w:b/>
          <w:sz w:val="20"/>
        </w:rPr>
        <w:t>Eas</w:t>
      </w:r>
      <w:r>
        <w:rPr>
          <w:rFonts w:cs="Arial"/>
          <w:b/>
          <w:sz w:val="20"/>
        </w:rPr>
        <w:t>t</w:t>
      </w:r>
    </w:p>
    <w:p w:rsidR="00447B0C" w:rsidRDefault="00447B0C" w:rsidP="0047555B">
      <w:pPr>
        <w:pStyle w:val="Header"/>
        <w:ind w:left="1440" w:right="49"/>
        <w:jc w:val="both"/>
        <w:rPr>
          <w:rFonts w:cs="Arial"/>
          <w:b/>
          <w:sz w:val="20"/>
        </w:rPr>
      </w:pPr>
      <w:r>
        <w:rPr>
          <w:rFonts w:cs="Arial"/>
          <w:b/>
          <w:sz w:val="20"/>
        </w:rPr>
        <w:t xml:space="preserve">M/S </w:t>
      </w:r>
      <w:r w:rsidRPr="00447B0C">
        <w:rPr>
          <w:rFonts w:cs="Arial"/>
          <w:b/>
          <w:sz w:val="20"/>
        </w:rPr>
        <w:t>4N4055</w:t>
      </w:r>
    </w:p>
    <w:p w:rsidR="00447B0C" w:rsidRDefault="00986394" w:rsidP="0047555B">
      <w:pPr>
        <w:pStyle w:val="Header"/>
        <w:ind w:left="1440" w:right="49"/>
        <w:jc w:val="both"/>
        <w:rPr>
          <w:rFonts w:cs="Arial"/>
          <w:b/>
          <w:sz w:val="20"/>
        </w:rPr>
      </w:pPr>
      <w:r>
        <w:rPr>
          <w:rFonts w:cs="Arial"/>
          <w:b/>
          <w:sz w:val="20"/>
        </w:rPr>
        <w:t>Markham, ON</w:t>
      </w:r>
      <w:r w:rsidR="00447B0C" w:rsidRPr="00447B0C">
        <w:rPr>
          <w:rFonts w:cs="Arial"/>
          <w:b/>
          <w:sz w:val="20"/>
        </w:rPr>
        <w:t xml:space="preserve"> L3T7X6</w:t>
      </w:r>
      <w:r w:rsidR="00447B0C">
        <w:rPr>
          <w:rFonts w:cs="Arial"/>
          <w:b/>
          <w:sz w:val="20"/>
        </w:rPr>
        <w:t xml:space="preserve"> Canada</w:t>
      </w:r>
    </w:p>
    <w:p w:rsidR="00986394" w:rsidRDefault="00986394" w:rsidP="00447B0C">
      <w:pPr>
        <w:pStyle w:val="Header"/>
        <w:ind w:left="2160" w:right="49"/>
        <w:jc w:val="both"/>
        <w:rPr>
          <w:rFonts w:cs="Arial"/>
          <w:b/>
          <w:sz w:val="20"/>
        </w:rPr>
      </w:pPr>
    </w:p>
    <w:p w:rsidR="00986394" w:rsidRDefault="00986394" w:rsidP="00986394">
      <w:pPr>
        <w:pStyle w:val="Header"/>
        <w:tabs>
          <w:tab w:val="clear" w:pos="4320"/>
          <w:tab w:val="clear" w:pos="8640"/>
        </w:tabs>
        <w:ind w:right="49"/>
        <w:jc w:val="both"/>
        <w:rPr>
          <w:rFonts w:cs="Arial"/>
          <w:b/>
          <w:sz w:val="20"/>
        </w:rPr>
      </w:pPr>
    </w:p>
    <w:p w:rsidR="0047555B" w:rsidRDefault="0047555B">
      <w:pPr>
        <w:rPr>
          <w:rFonts w:cs="Arial"/>
          <w:sz w:val="20"/>
        </w:rPr>
      </w:pPr>
    </w:p>
    <w:p w:rsidR="0047555B" w:rsidRDefault="0047555B">
      <w:pPr>
        <w:rPr>
          <w:rFonts w:cs="Arial"/>
          <w:b/>
          <w:sz w:val="20"/>
        </w:rPr>
      </w:pPr>
      <w:r>
        <w:rPr>
          <w:rFonts w:cs="Arial"/>
          <w:b/>
          <w:sz w:val="20"/>
        </w:rPr>
        <w:t>NOTE</w:t>
      </w:r>
      <w:r w:rsidRPr="0047555B">
        <w:rPr>
          <w:rFonts w:cs="Arial"/>
          <w:b/>
          <w:sz w:val="20"/>
        </w:rPr>
        <w:t>:</w:t>
      </w:r>
    </w:p>
    <w:p w:rsidR="0047555B" w:rsidRDefault="0047555B">
      <w:pPr>
        <w:rPr>
          <w:rFonts w:cs="Arial"/>
          <w:b/>
          <w:sz w:val="20"/>
        </w:rPr>
      </w:pPr>
    </w:p>
    <w:p w:rsidR="0047555B" w:rsidRDefault="0047555B">
      <w:pPr>
        <w:rPr>
          <w:rFonts w:cs="Arial"/>
          <w:sz w:val="20"/>
        </w:rPr>
      </w:pPr>
      <w:r w:rsidRPr="0047555B">
        <w:rPr>
          <w:rFonts w:cs="Arial"/>
          <w:sz w:val="20"/>
        </w:rPr>
        <w:t xml:space="preserve">Each inventor may sign and submit a separate copy.  If </w:t>
      </w:r>
      <w:r>
        <w:rPr>
          <w:rFonts w:cs="Arial"/>
          <w:sz w:val="20"/>
        </w:rPr>
        <w:t xml:space="preserve">there are multiple signed copies of </w:t>
      </w:r>
      <w:r w:rsidR="0095313D">
        <w:rPr>
          <w:rFonts w:cs="Arial"/>
          <w:sz w:val="20"/>
        </w:rPr>
        <w:t>the</w:t>
      </w:r>
      <w:r>
        <w:rPr>
          <w:rFonts w:cs="Arial"/>
          <w:sz w:val="20"/>
        </w:rPr>
        <w:t xml:space="preserve"> IDF</w:t>
      </w:r>
      <w:r w:rsidRPr="0047555B">
        <w:rPr>
          <w:rFonts w:cs="Arial"/>
          <w:sz w:val="20"/>
        </w:rPr>
        <w:t>, each signed original paper copy should be mailed</w:t>
      </w:r>
      <w:r>
        <w:rPr>
          <w:rFonts w:cs="Arial"/>
          <w:sz w:val="20"/>
        </w:rPr>
        <w:t xml:space="preserve"> to AMD Legal.  </w:t>
      </w:r>
      <w:r w:rsidR="0095313D">
        <w:rPr>
          <w:rFonts w:cs="Arial"/>
          <w:sz w:val="20"/>
        </w:rPr>
        <w:t>O</w:t>
      </w:r>
      <w:r w:rsidRPr="0047555B">
        <w:rPr>
          <w:rFonts w:cs="Arial"/>
          <w:sz w:val="20"/>
        </w:rPr>
        <w:t xml:space="preserve">nly one electronic copy should be submitted </w:t>
      </w:r>
      <w:r w:rsidR="0095313D">
        <w:rPr>
          <w:rFonts w:cs="Arial"/>
          <w:sz w:val="20"/>
        </w:rPr>
        <w:t xml:space="preserve">to AMD Legal </w:t>
      </w:r>
      <w:r w:rsidRPr="0047555B">
        <w:rPr>
          <w:rFonts w:cs="Arial"/>
          <w:sz w:val="20"/>
        </w:rPr>
        <w:t>via email.</w:t>
      </w:r>
    </w:p>
    <w:p w:rsidR="0047555B" w:rsidRDefault="0047555B">
      <w:pPr>
        <w:rPr>
          <w:rFonts w:cs="Arial"/>
          <w:sz w:val="20"/>
        </w:rPr>
      </w:pPr>
    </w:p>
    <w:p w:rsidR="00E25CA3" w:rsidRPr="0047555B" w:rsidRDefault="0047555B">
      <w:pPr>
        <w:rPr>
          <w:rFonts w:cs="Arial"/>
          <w:sz w:val="20"/>
        </w:rPr>
      </w:pPr>
      <w:r w:rsidRPr="0047555B">
        <w:rPr>
          <w:rFonts w:cs="Arial"/>
          <w:sz w:val="20"/>
        </w:rPr>
        <w:t xml:space="preserve"> </w:t>
      </w:r>
      <w:r w:rsidR="00E25CA3" w:rsidRPr="0047555B">
        <w:rPr>
          <w:rFonts w:cs="Arial"/>
          <w:sz w:val="20"/>
        </w:rPr>
        <w:br w:type="page"/>
      </w:r>
    </w:p>
    <w:p w:rsidR="001036ED" w:rsidRDefault="001036ED" w:rsidP="001036ED">
      <w:pPr>
        <w:pStyle w:val="Header"/>
        <w:tabs>
          <w:tab w:val="clear" w:pos="4320"/>
          <w:tab w:val="clear" w:pos="8640"/>
        </w:tabs>
        <w:ind w:right="49"/>
        <w:jc w:val="both"/>
        <w:rPr>
          <w:rFonts w:cs="Arial"/>
          <w:sz w:val="20"/>
        </w:rPr>
      </w:pPr>
      <w:r w:rsidRPr="005D0321">
        <w:rPr>
          <w:rFonts w:cs="Arial"/>
          <w:sz w:val="20"/>
        </w:rPr>
        <w:lastRenderedPageBreak/>
        <w:t>ATTENTION: This docume</w:t>
      </w:r>
      <w:r>
        <w:rPr>
          <w:rFonts w:cs="Arial"/>
          <w:sz w:val="20"/>
        </w:rPr>
        <w:t>nt is confidential, subject to SOLICITOR/ATTORNEY-CLIENT PRIVILEGE,</w:t>
      </w:r>
      <w:r w:rsidRPr="005D0321">
        <w:rPr>
          <w:rFonts w:cs="Arial"/>
          <w:sz w:val="20"/>
        </w:rPr>
        <w:t xml:space="preserve"> and is being submitted to the AMD Leg</w:t>
      </w:r>
      <w:r>
        <w:rPr>
          <w:rFonts w:cs="Arial"/>
          <w:sz w:val="20"/>
        </w:rPr>
        <w:t>al Department</w:t>
      </w:r>
      <w:r w:rsidRPr="005D0321">
        <w:rPr>
          <w:rFonts w:cs="Arial"/>
          <w:sz w:val="20"/>
        </w:rPr>
        <w:t>.</w:t>
      </w:r>
      <w:r>
        <w:rPr>
          <w:rFonts w:cs="Arial"/>
          <w:sz w:val="20"/>
        </w:rPr>
        <w:t xml:space="preserve"> </w:t>
      </w:r>
      <w:r w:rsidRPr="005D0321">
        <w:rPr>
          <w:rFonts w:cs="Arial"/>
          <w:sz w:val="20"/>
        </w:rPr>
        <w:t xml:space="preserve"> Distribution of this document should be </w:t>
      </w:r>
      <w:r w:rsidRPr="006D2804">
        <w:rPr>
          <w:rFonts w:cs="Arial"/>
          <w:i/>
          <w:sz w:val="20"/>
        </w:rPr>
        <w:t>strictly limited</w:t>
      </w:r>
      <w:r>
        <w:rPr>
          <w:rFonts w:cs="Arial"/>
          <w:sz w:val="20"/>
        </w:rPr>
        <w:t xml:space="preserve"> to AMD Legal and others at AMD supporting AMD</w:t>
      </w:r>
      <w:r w:rsidRPr="005D0321">
        <w:rPr>
          <w:rFonts w:cs="Arial"/>
          <w:sz w:val="20"/>
        </w:rPr>
        <w:t xml:space="preserve"> Legal</w:t>
      </w:r>
      <w:r>
        <w:rPr>
          <w:rFonts w:cs="Arial"/>
          <w:sz w:val="20"/>
        </w:rPr>
        <w:t xml:space="preserve"> including relevant outside counsel</w:t>
      </w:r>
      <w:r w:rsidRPr="005D0321">
        <w:rPr>
          <w:rFonts w:cs="Arial"/>
          <w:sz w:val="20"/>
        </w:rPr>
        <w:t>.</w:t>
      </w:r>
    </w:p>
    <w:p w:rsidR="001036ED" w:rsidRPr="006D2804" w:rsidRDefault="001036ED" w:rsidP="001036ED">
      <w:pPr>
        <w:pStyle w:val="Header"/>
        <w:tabs>
          <w:tab w:val="clear" w:pos="4320"/>
          <w:tab w:val="clear" w:pos="8640"/>
        </w:tabs>
        <w:ind w:right="49"/>
        <w:jc w:val="both"/>
        <w:rPr>
          <w:rFonts w:cs="Arial"/>
          <w:sz w:val="16"/>
          <w:szCs w:val="16"/>
        </w:rPr>
      </w:pPr>
    </w:p>
    <w:p w:rsidR="001036ED" w:rsidRPr="005D0321" w:rsidRDefault="001036ED" w:rsidP="001036ED">
      <w:pPr>
        <w:pStyle w:val="Header"/>
        <w:tabs>
          <w:tab w:val="clear" w:pos="4320"/>
          <w:tab w:val="clear" w:pos="8640"/>
        </w:tabs>
        <w:ind w:right="49"/>
        <w:jc w:val="both"/>
        <w:rPr>
          <w:rFonts w:cs="Arial"/>
          <w:sz w:val="20"/>
        </w:rPr>
      </w:pPr>
      <w:r>
        <w:rPr>
          <w:rFonts w:cs="Arial"/>
          <w:sz w:val="20"/>
        </w:rPr>
        <w:t xml:space="preserve">A patent application for this invention must be filed at an appropriate Patent Office </w:t>
      </w:r>
      <w:r w:rsidRPr="00CF22F0">
        <w:rPr>
          <w:rFonts w:cs="Arial"/>
          <w:sz w:val="20"/>
          <w:u w:val="single"/>
        </w:rPr>
        <w:t>prior to disclosing the invention publicly</w:t>
      </w:r>
      <w:r>
        <w:rPr>
          <w:rFonts w:cs="Arial"/>
          <w:sz w:val="20"/>
        </w:rPr>
        <w:t xml:space="preserve"> or AMD will NOT be able to file a patent application in most countries.  </w:t>
      </w:r>
      <w:r w:rsidRPr="005D0321">
        <w:rPr>
          <w:rFonts w:cs="Arial"/>
          <w:sz w:val="20"/>
        </w:rPr>
        <w:t xml:space="preserve"> </w:t>
      </w:r>
      <w:r>
        <w:rPr>
          <w:rFonts w:cs="Arial"/>
          <w:sz w:val="20"/>
        </w:rPr>
        <w:t xml:space="preserve">In the </w:t>
      </w:r>
      <w:r w:rsidRPr="00CF22F0">
        <w:rPr>
          <w:rFonts w:cs="Arial"/>
          <w:sz w:val="20"/>
          <w:u w:val="single"/>
        </w:rPr>
        <w:t>US there are potential exceptions</w:t>
      </w:r>
      <w:r>
        <w:rPr>
          <w:rFonts w:cs="Arial"/>
          <w:sz w:val="20"/>
        </w:rPr>
        <w:t xml:space="preserve"> in that a patent application can be filed at the US Patent Office </w:t>
      </w:r>
      <w:r w:rsidRPr="006D2804">
        <w:rPr>
          <w:rFonts w:cs="Arial"/>
          <w:i/>
          <w:sz w:val="20"/>
        </w:rPr>
        <w:t>no later than one year</w:t>
      </w:r>
      <w:r>
        <w:rPr>
          <w:rFonts w:cs="Arial"/>
          <w:sz w:val="20"/>
        </w:rPr>
        <w:t xml:space="preserve"> from (a) the first public disclosure of the invention, (b) the first offer for sale of a product implementing the invention, or (c) the first secret use of the invention in production.</w:t>
      </w:r>
    </w:p>
    <w:p w:rsidR="001036ED" w:rsidRDefault="001036ED"/>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FFFFFF"/>
        <w:tblLayout w:type="fixed"/>
        <w:tblLook w:val="0000" w:firstRow="0" w:lastRow="0" w:firstColumn="0" w:lastColumn="0" w:noHBand="0" w:noVBand="0"/>
      </w:tblPr>
      <w:tblGrid>
        <w:gridCol w:w="11070"/>
      </w:tblGrid>
      <w:tr w:rsidR="00D9226F" w:rsidTr="00F840BB">
        <w:tc>
          <w:tcPr>
            <w:tcW w:w="11070" w:type="dxa"/>
            <w:shd w:val="pct15" w:color="auto" w:fill="FFFFFF"/>
          </w:tcPr>
          <w:p w:rsidR="00D9226F" w:rsidRPr="008E03E7" w:rsidRDefault="00FE6BCE" w:rsidP="003C02F0">
            <w:pPr>
              <w:rPr>
                <w:color w:val="FF0000"/>
                <w:sz w:val="20"/>
              </w:rPr>
            </w:pPr>
            <w:r>
              <w:rPr>
                <w:b/>
                <w:sz w:val="20"/>
              </w:rPr>
              <w:t xml:space="preserve">A. </w:t>
            </w:r>
            <w:r w:rsidR="00AA5CF5">
              <w:rPr>
                <w:b/>
                <w:sz w:val="20"/>
              </w:rPr>
              <w:t xml:space="preserve">BRIEF </w:t>
            </w:r>
            <w:r w:rsidR="006C37ED">
              <w:rPr>
                <w:b/>
                <w:sz w:val="20"/>
              </w:rPr>
              <w:t>DESCRIPTION OF THE INVENTION</w:t>
            </w:r>
            <w:r w:rsidR="00097121">
              <w:rPr>
                <w:b/>
                <w:sz w:val="20"/>
              </w:rPr>
              <w:t xml:space="preserve"> </w:t>
            </w:r>
          </w:p>
        </w:tc>
      </w:tr>
    </w:tbl>
    <w:p w:rsidR="00771817" w:rsidRDefault="00771817" w:rsidP="003E3C8D">
      <w:pPr>
        <w:pStyle w:val="Header"/>
        <w:rPr>
          <w:rFonts w:cs="Arial"/>
          <w:sz w:val="20"/>
        </w:rPr>
      </w:pPr>
    </w:p>
    <w:p w:rsidR="007A3991" w:rsidRDefault="007A3991" w:rsidP="00667DCC">
      <w:pPr>
        <w:pStyle w:val="Heading1"/>
        <w:rPr>
          <w:szCs w:val="22"/>
        </w:rPr>
      </w:pPr>
    </w:p>
    <w:p w:rsidR="00667DCC" w:rsidRPr="0008299A" w:rsidRDefault="00667DCC" w:rsidP="00667DCC">
      <w:pPr>
        <w:pStyle w:val="Heading1"/>
        <w:rPr>
          <w:b w:val="0"/>
          <w:szCs w:val="22"/>
          <w:lang w:eastAsia="zh-CN"/>
        </w:rPr>
      </w:pPr>
      <w:r w:rsidRPr="0008299A">
        <w:rPr>
          <w:szCs w:val="22"/>
        </w:rPr>
        <w:t>WORKING TITLE:</w:t>
      </w:r>
      <w:r w:rsidR="00291C17">
        <w:rPr>
          <w:szCs w:val="22"/>
          <w:u w:val="single"/>
        </w:rPr>
        <w:t xml:space="preserve"> </w:t>
      </w:r>
      <w:r w:rsidR="009C57D9">
        <w:rPr>
          <w:szCs w:val="22"/>
          <w:u w:val="single"/>
          <w:lang w:eastAsia="zh-CN"/>
        </w:rPr>
        <w:t>Hardware</w:t>
      </w:r>
      <w:r w:rsidR="009D40DA">
        <w:rPr>
          <w:szCs w:val="22"/>
          <w:u w:val="single"/>
          <w:lang w:eastAsia="zh-CN"/>
        </w:rPr>
        <w:t xml:space="preserve"> </w:t>
      </w:r>
      <w:r w:rsidR="00D03D14">
        <w:rPr>
          <w:rFonts w:hint="eastAsia"/>
          <w:szCs w:val="22"/>
          <w:u w:val="single"/>
          <w:lang w:eastAsia="zh-CN"/>
        </w:rPr>
        <w:t xml:space="preserve">mechanism for global </w:t>
      </w:r>
      <w:r w:rsidR="007012A1">
        <w:rPr>
          <w:szCs w:val="22"/>
          <w:u w:val="single"/>
          <w:lang w:eastAsia="zh-CN"/>
        </w:rPr>
        <w:t>synchronizati</w:t>
      </w:r>
      <w:r w:rsidR="00D03D14">
        <w:rPr>
          <w:szCs w:val="22"/>
          <w:u w:val="single"/>
          <w:lang w:eastAsia="zh-CN"/>
        </w:rPr>
        <w:t xml:space="preserve">on for </w:t>
      </w:r>
      <w:del w:id="0" w:author="Windows User" w:date="2013-05-31T14:11:00Z">
        <w:r w:rsidR="00D03D14" w:rsidDel="00A1299D">
          <w:rPr>
            <w:rFonts w:hint="eastAsia"/>
            <w:szCs w:val="22"/>
            <w:u w:val="single"/>
            <w:lang w:eastAsia="zh-CN"/>
          </w:rPr>
          <w:delText>many-core</w:delText>
        </w:r>
        <w:r w:rsidR="007012A1" w:rsidDel="00A1299D">
          <w:rPr>
            <w:szCs w:val="22"/>
            <w:u w:val="single"/>
            <w:lang w:eastAsia="zh-CN"/>
          </w:rPr>
          <w:delText xml:space="preserve"> processors</w:delText>
        </w:r>
      </w:del>
      <w:proofErr w:type="spellStart"/>
      <w:ins w:id="1" w:author="Windows User" w:date="2013-05-31T14:11:00Z">
        <w:r w:rsidR="00A1299D">
          <w:rPr>
            <w:rFonts w:hint="eastAsia"/>
            <w:szCs w:val="22"/>
            <w:u w:val="single"/>
            <w:lang w:eastAsia="zh-CN"/>
          </w:rPr>
          <w:t>gpu</w:t>
        </w:r>
      </w:ins>
      <w:proofErr w:type="spellEnd"/>
      <w:r w:rsidR="007012A1">
        <w:rPr>
          <w:szCs w:val="22"/>
          <w:u w:val="single"/>
          <w:lang w:eastAsia="zh-CN"/>
        </w:rPr>
        <w:t xml:space="preserve">   </w:t>
      </w:r>
      <w:r w:rsidR="009D40DA">
        <w:rPr>
          <w:szCs w:val="22"/>
          <w:u w:val="single"/>
          <w:lang w:eastAsia="zh-CN"/>
        </w:rPr>
        <w:t xml:space="preserve"> </w:t>
      </w:r>
      <w:r w:rsidR="0090310D">
        <w:rPr>
          <w:rFonts w:hint="eastAsia"/>
          <w:szCs w:val="22"/>
          <w:u w:val="single"/>
          <w:lang w:eastAsia="zh-CN"/>
        </w:rPr>
        <w:t xml:space="preserve"> </w:t>
      </w:r>
      <w:r w:rsidR="00D03D14">
        <w:rPr>
          <w:rFonts w:hint="eastAsia"/>
          <w:szCs w:val="22"/>
          <w:u w:val="single"/>
          <w:lang w:eastAsia="zh-CN"/>
        </w:rPr>
        <w:t xml:space="preserve"> </w:t>
      </w:r>
    </w:p>
    <w:p w:rsidR="00667DCC" w:rsidRPr="0008299A" w:rsidRDefault="00667DCC" w:rsidP="00667DCC">
      <w:pPr>
        <w:rPr>
          <w:sz w:val="16"/>
          <w:szCs w:val="16"/>
        </w:rPr>
      </w:pPr>
      <w:r w:rsidRPr="0008299A">
        <w:rPr>
          <w:sz w:val="22"/>
          <w:szCs w:val="22"/>
        </w:rPr>
        <w:t xml:space="preserve">      </w:t>
      </w:r>
      <w:r w:rsidRPr="0008299A">
        <w:rPr>
          <w:sz w:val="16"/>
          <w:szCs w:val="16"/>
        </w:rPr>
        <w:t>(Select a title for the invention that is short, non-limiting and describes the main feature of your idea.)</w:t>
      </w:r>
    </w:p>
    <w:p w:rsidR="0008299A" w:rsidRDefault="0008299A" w:rsidP="0008299A"/>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088"/>
      </w:tblGrid>
      <w:tr w:rsidR="007A3991" w:rsidTr="00C36310">
        <w:tc>
          <w:tcPr>
            <w:tcW w:w="11088" w:type="dxa"/>
          </w:tcPr>
          <w:p w:rsidR="007A3991" w:rsidRPr="00771817" w:rsidRDefault="007A3991" w:rsidP="00C36310">
            <w:pPr>
              <w:pStyle w:val="Header"/>
              <w:rPr>
                <w:rFonts w:cs="Arial"/>
                <w:sz w:val="20"/>
              </w:rPr>
            </w:pPr>
            <w:r>
              <w:rPr>
                <w:rFonts w:cs="Arial"/>
                <w:sz w:val="20"/>
              </w:rPr>
              <w:t>1. Provide a “nutshell” summary of your invention in five sentences or less.  The description should avoid implementation-specific details, and instead should focus on the broader concept of the invention.</w:t>
            </w:r>
          </w:p>
        </w:tc>
      </w:tr>
      <w:tr w:rsidR="007A3991" w:rsidTr="007A3991">
        <w:trPr>
          <w:trHeight w:val="1241"/>
        </w:trPr>
        <w:tc>
          <w:tcPr>
            <w:tcW w:w="11088" w:type="dxa"/>
          </w:tcPr>
          <w:p w:rsidR="007A3991" w:rsidRDefault="00D03D14" w:rsidP="00BF773E">
            <w:pPr>
              <w:pStyle w:val="wfxFaxNum"/>
              <w:keepNext/>
              <w:rPr>
                <w:lang w:eastAsia="zh-CN"/>
              </w:rPr>
            </w:pPr>
            <w:r>
              <w:rPr>
                <w:rFonts w:hint="eastAsia"/>
                <w:lang w:eastAsia="zh-CN"/>
              </w:rPr>
              <w:t xml:space="preserve">Many-core processors like GPU usually execute many threads in parallel to achieve high throughput. Synchronization is </w:t>
            </w:r>
            <w:r w:rsidR="009963FC">
              <w:rPr>
                <w:rFonts w:hint="eastAsia"/>
                <w:lang w:eastAsia="zh-CN"/>
              </w:rPr>
              <w:t xml:space="preserve">often required to coordinate the threads. Existing GPUs provide synchronization for thread group on the same core but </w:t>
            </w:r>
            <w:r w:rsidR="009963FC">
              <w:rPr>
                <w:lang w:eastAsia="zh-CN"/>
              </w:rPr>
              <w:t>synchronization</w:t>
            </w:r>
            <w:r w:rsidR="009963FC">
              <w:rPr>
                <w:rFonts w:hint="eastAsia"/>
                <w:lang w:eastAsia="zh-CN"/>
              </w:rPr>
              <w:t xml:space="preserve">s </w:t>
            </w:r>
            <w:del w:id="2" w:author="Windows User" w:date="2013-05-31T14:27:00Z">
              <w:r w:rsidR="009963FC" w:rsidDel="00BF773E">
                <w:rPr>
                  <w:rFonts w:hint="eastAsia"/>
                  <w:lang w:eastAsia="zh-CN"/>
                </w:rPr>
                <w:delText xml:space="preserve"> </w:delText>
              </w:r>
            </w:del>
            <w:del w:id="3" w:author="Windows User" w:date="2013-05-31T14:12:00Z">
              <w:r w:rsidR="009963FC" w:rsidDel="00A1299D">
                <w:rPr>
                  <w:rFonts w:hint="eastAsia"/>
                  <w:lang w:eastAsia="zh-CN"/>
                </w:rPr>
                <w:delText xml:space="preserve">between </w:delText>
              </w:r>
            </w:del>
            <w:ins w:id="4" w:author="Windows User" w:date="2013-05-31T14:12:00Z">
              <w:r w:rsidR="00A1299D">
                <w:rPr>
                  <w:rFonts w:hint="eastAsia"/>
                  <w:lang w:eastAsia="zh-CN"/>
                </w:rPr>
                <w:t xml:space="preserve">among </w:t>
              </w:r>
            </w:ins>
            <w:r w:rsidR="009963FC">
              <w:rPr>
                <w:rFonts w:hint="eastAsia"/>
                <w:lang w:eastAsia="zh-CN"/>
              </w:rPr>
              <w:t xml:space="preserve">cores </w:t>
            </w:r>
            <w:ins w:id="5" w:author="Windows User" w:date="2013-05-31T14:28:00Z">
              <w:r w:rsidR="00BF773E">
                <w:rPr>
                  <w:rFonts w:hint="eastAsia"/>
                  <w:lang w:eastAsia="zh-CN"/>
                </w:rPr>
                <w:t xml:space="preserve">are </w:t>
              </w:r>
              <w:proofErr w:type="spellStart"/>
              <w:r w:rsidR="00BF773E">
                <w:rPr>
                  <w:rFonts w:hint="eastAsia"/>
                  <w:lang w:eastAsia="zh-CN"/>
                </w:rPr>
                <w:t>left</w:t>
              </w:r>
            </w:ins>
            <w:del w:id="6" w:author="Windows User" w:date="2013-05-31T14:28:00Z">
              <w:r w:rsidR="009963FC" w:rsidDel="00BF773E">
                <w:rPr>
                  <w:rFonts w:hint="eastAsia"/>
                  <w:lang w:eastAsia="zh-CN"/>
                </w:rPr>
                <w:delText xml:space="preserve">leave </w:delText>
              </w:r>
            </w:del>
            <w:r w:rsidR="009963FC">
              <w:rPr>
                <w:rFonts w:hint="eastAsia"/>
                <w:lang w:eastAsia="zh-CN"/>
              </w:rPr>
              <w:t>to</w:t>
            </w:r>
            <w:proofErr w:type="spellEnd"/>
            <w:r w:rsidR="009963FC">
              <w:rPr>
                <w:rFonts w:hint="eastAsia"/>
                <w:lang w:eastAsia="zh-CN"/>
              </w:rPr>
              <w:t xml:space="preserve"> programmers through software mechanisms. </w:t>
            </w:r>
            <w:r w:rsidR="009963FC">
              <w:rPr>
                <w:lang w:eastAsia="zh-CN"/>
              </w:rPr>
              <w:t>S</w:t>
            </w:r>
            <w:r w:rsidR="009963FC">
              <w:rPr>
                <w:rFonts w:hint="eastAsia"/>
                <w:lang w:eastAsia="zh-CN"/>
              </w:rPr>
              <w:t>oftware synchronizations</w:t>
            </w:r>
            <w:r w:rsidR="00590238">
              <w:rPr>
                <w:rFonts w:hint="eastAsia"/>
                <w:lang w:eastAsia="zh-CN"/>
              </w:rPr>
              <w:t>,</w:t>
            </w:r>
            <w:r w:rsidR="009963FC">
              <w:rPr>
                <w:rFonts w:hint="eastAsia"/>
                <w:lang w:eastAsia="zh-CN"/>
              </w:rPr>
              <w:t xml:space="preserve"> </w:t>
            </w:r>
            <w:r w:rsidR="00590238">
              <w:rPr>
                <w:rFonts w:hint="eastAsia"/>
                <w:lang w:eastAsia="zh-CN"/>
              </w:rPr>
              <w:t xml:space="preserve">which in nature are serial operations, </w:t>
            </w:r>
            <w:r w:rsidR="009963FC">
              <w:rPr>
                <w:rFonts w:hint="eastAsia"/>
                <w:lang w:eastAsia="zh-CN"/>
              </w:rPr>
              <w:t xml:space="preserve">have the drawback of low parallelism and </w:t>
            </w:r>
            <w:r w:rsidR="00590238">
              <w:rPr>
                <w:rFonts w:hint="eastAsia"/>
                <w:lang w:eastAsia="zh-CN"/>
              </w:rPr>
              <w:t xml:space="preserve">long latency. </w:t>
            </w:r>
            <w:r w:rsidR="00590238">
              <w:rPr>
                <w:lang w:eastAsia="zh-CN"/>
              </w:rPr>
              <w:t>I</w:t>
            </w:r>
            <w:r w:rsidR="00590238">
              <w:rPr>
                <w:rFonts w:hint="eastAsia"/>
                <w:lang w:eastAsia="zh-CN"/>
              </w:rPr>
              <w:t xml:space="preserve">nefficient synchronization can result </w:t>
            </w:r>
            <w:ins w:id="7" w:author="Windows User" w:date="2013-05-31T14:13:00Z">
              <w:r w:rsidR="00A1299D">
                <w:rPr>
                  <w:rFonts w:hint="eastAsia"/>
                  <w:lang w:eastAsia="zh-CN"/>
                </w:rPr>
                <w:t xml:space="preserve">in </w:t>
              </w:r>
            </w:ins>
            <w:r w:rsidR="00590238">
              <w:rPr>
                <w:rFonts w:hint="eastAsia"/>
                <w:lang w:eastAsia="zh-CN"/>
              </w:rPr>
              <w:t xml:space="preserve">performance degradation by keeping the cores waiting. </w:t>
            </w:r>
            <w:r w:rsidR="007012A1" w:rsidRPr="00590238">
              <w:rPr>
                <w:lang w:eastAsia="zh-CN"/>
              </w:rPr>
              <w:t xml:space="preserve">This invention </w:t>
            </w:r>
            <w:r w:rsidR="00590238">
              <w:rPr>
                <w:rFonts w:hint="eastAsia"/>
                <w:lang w:eastAsia="zh-CN"/>
              </w:rPr>
              <w:t>propose</w:t>
            </w:r>
            <w:r w:rsidR="00590238">
              <w:rPr>
                <w:lang w:eastAsia="zh-CN"/>
              </w:rPr>
              <w:t>s a</w:t>
            </w:r>
            <w:r w:rsidR="00590238">
              <w:rPr>
                <w:rFonts w:hint="eastAsia"/>
                <w:lang w:eastAsia="zh-CN"/>
              </w:rPr>
              <w:t xml:space="preserve"> hardware</w:t>
            </w:r>
            <w:ins w:id="8" w:author="Windows User" w:date="2013-05-31T14:13:00Z">
              <w:r w:rsidR="00A1299D">
                <w:rPr>
                  <w:rFonts w:hint="eastAsia"/>
                  <w:lang w:eastAsia="zh-CN"/>
                </w:rPr>
                <w:t>-based</w:t>
              </w:r>
            </w:ins>
            <w:r w:rsidR="00590238">
              <w:rPr>
                <w:rFonts w:hint="eastAsia"/>
                <w:lang w:eastAsia="zh-CN"/>
              </w:rPr>
              <w:t xml:space="preserve"> </w:t>
            </w:r>
            <w:r w:rsidR="007012A1" w:rsidRPr="00590238">
              <w:rPr>
                <w:lang w:eastAsia="zh-CN"/>
              </w:rPr>
              <w:t xml:space="preserve">global synchronization mechanism </w:t>
            </w:r>
            <w:r w:rsidR="00590238">
              <w:rPr>
                <w:rFonts w:hint="eastAsia"/>
                <w:lang w:eastAsia="zh-CN"/>
              </w:rPr>
              <w:t>which enables</w:t>
            </w:r>
            <w:r w:rsidR="007012A1" w:rsidRPr="00590238">
              <w:rPr>
                <w:lang w:eastAsia="zh-CN"/>
              </w:rPr>
              <w:t xml:space="preserve"> efficient</w:t>
            </w:r>
            <w:r w:rsidR="00590238">
              <w:rPr>
                <w:rFonts w:hint="eastAsia"/>
                <w:lang w:eastAsia="zh-CN"/>
              </w:rPr>
              <w:t xml:space="preserve"> parallel</w:t>
            </w:r>
            <w:r w:rsidR="007012A1" w:rsidRPr="00590238">
              <w:rPr>
                <w:lang w:eastAsia="zh-CN"/>
              </w:rPr>
              <w:t xml:space="preserve"> </w:t>
            </w:r>
            <w:r w:rsidR="00590238">
              <w:rPr>
                <w:rFonts w:hint="eastAsia"/>
                <w:lang w:eastAsia="zh-CN"/>
              </w:rPr>
              <w:t>synchronization</w:t>
            </w:r>
            <w:r w:rsidR="007012A1" w:rsidRPr="00590238">
              <w:rPr>
                <w:lang w:eastAsia="zh-CN"/>
              </w:rPr>
              <w:t xml:space="preserve"> between different </w:t>
            </w:r>
            <w:r w:rsidR="00590238">
              <w:rPr>
                <w:rFonts w:hint="eastAsia"/>
                <w:lang w:eastAsia="zh-CN"/>
              </w:rPr>
              <w:t>cores.</w:t>
            </w:r>
          </w:p>
        </w:tc>
      </w:tr>
    </w:tbl>
    <w:p w:rsidR="007A3991" w:rsidRDefault="007A3991" w:rsidP="0008299A"/>
    <w:p w:rsidR="00E25CA3" w:rsidRDefault="00E25CA3" w:rsidP="000E4A73">
      <w:pPr>
        <w:pStyle w:val="Header"/>
        <w:rPr>
          <w:rFonts w:cs="Arial"/>
          <w:sz w:val="20"/>
        </w:rPr>
      </w:pPr>
    </w:p>
    <w:p w:rsidR="005F3C43" w:rsidRPr="005F3C43" w:rsidRDefault="005F3C43" w:rsidP="005F3C43">
      <w:pPr>
        <w:rPr>
          <w:bCs/>
          <w:sz w:val="22"/>
          <w:szCs w:val="22"/>
        </w:rPr>
      </w:pPr>
      <w:r w:rsidRPr="005F3C43">
        <w:rPr>
          <w:bCs/>
          <w:sz w:val="22"/>
          <w:szCs w:val="22"/>
        </w:rPr>
        <w:t xml:space="preserve">2. Select what you believe to be the most relevant PAC, select from pull-down menu. (Definitions located at the </w:t>
      </w:r>
      <w:hyperlink r:id="rId12" w:history="1">
        <w:r w:rsidRPr="005F3C43">
          <w:rPr>
            <w:rStyle w:val="Hyperlink"/>
            <w:sz w:val="22"/>
            <w:szCs w:val="22"/>
          </w:rPr>
          <w:t>Inventor's Corner - After you submit IDF</w:t>
        </w:r>
      </w:hyperlink>
      <w:r w:rsidRPr="005F3C43">
        <w:rPr>
          <w:color w:val="1F497D"/>
          <w:sz w:val="22"/>
          <w:szCs w:val="22"/>
        </w:rPr>
        <w:t xml:space="preserve">) </w:t>
      </w:r>
      <w:sdt>
        <w:sdtPr>
          <w:rPr>
            <w:bCs/>
            <w:sz w:val="22"/>
            <w:szCs w:val="22"/>
          </w:rPr>
          <w:id w:val="23427789"/>
          <w:placeholder>
            <w:docPart w:val="D02734D95A32475384BE3B698EB161CD"/>
          </w:placeholder>
          <w:dropDownList>
            <w:listItem w:value="Choose an item."/>
            <w:listItem w:displayText="--" w:value="--"/>
            <w:listItem w:displayText="Analog I/O Technologies " w:value="Analog I/O Technologies "/>
            <w:listItem w:displayText=" --" w:value=" --"/>
            <w:listItem w:displayText="Central Engineering Technologies " w:value="Central Engineering Technologies "/>
            <w:listItem w:displayText="  --" w:value="  --"/>
            <w:listItem w:displayText="CPU Software Technologies " w:value="CPU Software Technologies "/>
            <w:listItem w:displayText="   --" w:value="   --"/>
            <w:listItem w:displayText="Graphics Technologies " w:value="Graphics Technologies "/>
            <w:listItem w:displayText="---" w:value="---"/>
            <w:listItem w:displayText="Platform Technologies, Package" w:value="Platform Technologies, Package"/>
          </w:dropDownList>
        </w:sdtPr>
        <w:sdtContent>
          <w:r w:rsidR="00524228">
            <w:rPr>
              <w:bCs/>
              <w:sz w:val="22"/>
              <w:szCs w:val="22"/>
            </w:rPr>
            <w:t xml:space="preserve">Central Engineering Technologies </w:t>
          </w:r>
        </w:sdtContent>
      </w:sdt>
    </w:p>
    <w:p w:rsidR="00E25CA3" w:rsidRPr="005F3C43" w:rsidRDefault="00E25CA3" w:rsidP="00BB0DE1">
      <w:pPr>
        <w:keepNext/>
        <w:rPr>
          <w:sz w:val="22"/>
          <w:szCs w:val="22"/>
        </w:rPr>
      </w:pPr>
      <w:r w:rsidRPr="005F3C43">
        <w:rPr>
          <w:sz w:val="22"/>
          <w:szCs w:val="22"/>
        </w:rPr>
        <w:tab/>
      </w:r>
      <w:r w:rsidRPr="005F3C43">
        <w:rPr>
          <w:sz w:val="22"/>
          <w:szCs w:val="22"/>
        </w:rPr>
        <w:tab/>
      </w:r>
      <w:r w:rsidRPr="005F3C43">
        <w:rPr>
          <w:sz w:val="22"/>
          <w:szCs w:val="22"/>
        </w:rPr>
        <w:tab/>
      </w:r>
    </w:p>
    <w:tbl>
      <w:tblPr>
        <w:tblW w:w="0" w:type="auto"/>
        <w:tblBorders>
          <w:bottom w:val="single" w:sz="4" w:space="0" w:color="auto"/>
        </w:tblBorders>
        <w:tblLayout w:type="fixed"/>
        <w:tblLook w:val="0000" w:firstRow="0" w:lastRow="0" w:firstColumn="0" w:lastColumn="0" w:noHBand="0" w:noVBand="0"/>
      </w:tblPr>
      <w:tblGrid>
        <w:gridCol w:w="10522"/>
        <w:gridCol w:w="281"/>
      </w:tblGrid>
      <w:tr w:rsidR="001036ED" w:rsidRPr="005F3C43" w:rsidTr="00C36310">
        <w:trPr>
          <w:cantSplit/>
          <w:trHeight w:val="244"/>
        </w:trPr>
        <w:tc>
          <w:tcPr>
            <w:tcW w:w="10803" w:type="dxa"/>
            <w:gridSpan w:val="2"/>
          </w:tcPr>
          <w:p w:rsidR="001036ED" w:rsidRPr="005F3C43" w:rsidRDefault="007A3991" w:rsidP="00C36310">
            <w:pPr>
              <w:keepNext/>
              <w:rPr>
                <w:sz w:val="22"/>
                <w:szCs w:val="22"/>
              </w:rPr>
            </w:pPr>
            <w:r w:rsidRPr="005F3C43">
              <w:rPr>
                <w:sz w:val="22"/>
                <w:szCs w:val="22"/>
              </w:rPr>
              <w:t>3</w:t>
            </w:r>
            <w:r w:rsidR="001036ED" w:rsidRPr="005F3C43">
              <w:rPr>
                <w:sz w:val="22"/>
                <w:szCs w:val="22"/>
              </w:rPr>
              <w:t>. Internal/public funded R&amp;D project name/#. If this submission is from a patent harvest, note the attending group and date of session.</w:t>
            </w:r>
          </w:p>
        </w:tc>
      </w:tr>
      <w:tr w:rsidR="001036ED" w:rsidRPr="005F3C43" w:rsidTr="00C36310">
        <w:trPr>
          <w:gridAfter w:val="1"/>
          <w:wAfter w:w="281" w:type="dxa"/>
          <w:trHeight w:val="59"/>
        </w:trPr>
        <w:tc>
          <w:tcPr>
            <w:tcW w:w="10522" w:type="dxa"/>
            <w:tcBorders>
              <w:bottom w:val="single" w:sz="4" w:space="0" w:color="auto"/>
            </w:tcBorders>
          </w:tcPr>
          <w:p w:rsidR="001036ED" w:rsidRPr="005F3C43" w:rsidRDefault="00524228" w:rsidP="00C36310">
            <w:pPr>
              <w:keepNext/>
              <w:rPr>
                <w:sz w:val="22"/>
                <w:szCs w:val="22"/>
                <w:u w:val="single"/>
              </w:rPr>
            </w:pPr>
            <w:r>
              <w:rPr>
                <w:sz w:val="22"/>
                <w:szCs w:val="22"/>
                <w:u w:val="single"/>
              </w:rPr>
              <w:t xml:space="preserve">Research, </w:t>
            </w:r>
            <w:ins w:id="9" w:author="Windows User" w:date="2013-05-31T14:13:00Z">
              <w:r w:rsidR="00A1299D">
                <w:rPr>
                  <w:rFonts w:hint="eastAsia"/>
                  <w:sz w:val="22"/>
                  <w:szCs w:val="22"/>
                  <w:u w:val="single"/>
                  <w:lang w:eastAsia="zh-CN"/>
                </w:rPr>
                <w:t>788</w:t>
              </w:r>
            </w:ins>
            <w:del w:id="10" w:author="Windows User" w:date="2013-05-31T14:13:00Z">
              <w:r w:rsidDel="00A1299D">
                <w:rPr>
                  <w:sz w:val="22"/>
                  <w:szCs w:val="22"/>
                  <w:u w:val="single"/>
                </w:rPr>
                <w:delText>100</w:delText>
              </w:r>
            </w:del>
            <w:r>
              <w:rPr>
                <w:sz w:val="22"/>
                <w:szCs w:val="22"/>
                <w:u w:val="single"/>
              </w:rPr>
              <w:t>7530</w:t>
            </w:r>
          </w:p>
        </w:tc>
      </w:tr>
    </w:tbl>
    <w:p w:rsidR="001036ED" w:rsidRPr="005F3C43" w:rsidRDefault="001036ED" w:rsidP="000E4A73">
      <w:pPr>
        <w:pStyle w:val="Header"/>
        <w:rPr>
          <w:rFonts w:cs="Arial"/>
          <w:sz w:val="22"/>
          <w:szCs w:val="22"/>
        </w:rPr>
      </w:pPr>
    </w:p>
    <w:p w:rsidR="00CD3B2C" w:rsidRPr="005F3C43" w:rsidRDefault="00CD3B2C" w:rsidP="00CD3B2C">
      <w:pPr>
        <w:rPr>
          <w:sz w:val="22"/>
          <w:szCs w:val="22"/>
        </w:rPr>
      </w:pPr>
    </w:p>
    <w:tbl>
      <w:tblPr>
        <w:tblW w:w="0" w:type="auto"/>
        <w:tblInd w:w="18" w:type="dxa"/>
        <w:tblBorders>
          <w:bottom w:val="single" w:sz="4" w:space="0" w:color="auto"/>
        </w:tblBorders>
        <w:tblLook w:val="01E0" w:firstRow="1" w:lastRow="1" w:firstColumn="1" w:lastColumn="1" w:noHBand="0" w:noVBand="0"/>
      </w:tblPr>
      <w:tblGrid>
        <w:gridCol w:w="4680"/>
        <w:gridCol w:w="6390"/>
      </w:tblGrid>
      <w:tr w:rsidR="00CD3B2C" w:rsidRPr="005F3C43" w:rsidTr="00470490">
        <w:trPr>
          <w:trHeight w:val="358"/>
        </w:trPr>
        <w:tc>
          <w:tcPr>
            <w:tcW w:w="11070" w:type="dxa"/>
            <w:gridSpan w:val="2"/>
            <w:vAlign w:val="bottom"/>
          </w:tcPr>
          <w:p w:rsidR="00CD3B2C" w:rsidRPr="005F3C43" w:rsidRDefault="007A3991" w:rsidP="00524228">
            <w:pPr>
              <w:pStyle w:val="BodyText"/>
              <w:keepNext/>
              <w:rPr>
                <w:sz w:val="22"/>
                <w:szCs w:val="22"/>
              </w:rPr>
            </w:pPr>
            <w:r w:rsidRPr="005F3C43">
              <w:rPr>
                <w:sz w:val="22"/>
                <w:szCs w:val="22"/>
              </w:rPr>
              <w:t>4</w:t>
            </w:r>
            <w:r w:rsidR="00CD3B2C" w:rsidRPr="005F3C43">
              <w:rPr>
                <w:sz w:val="22"/>
                <w:szCs w:val="22"/>
              </w:rPr>
              <w:t xml:space="preserve">. </w:t>
            </w:r>
            <w:r w:rsidR="00CD3B2C" w:rsidRPr="005F3C43">
              <w:rPr>
                <w:b/>
                <w:sz w:val="22"/>
                <w:szCs w:val="22"/>
              </w:rPr>
              <w:t>AMD Use</w:t>
            </w:r>
            <w:r w:rsidR="00CD3B2C" w:rsidRPr="005F3C43">
              <w:rPr>
                <w:sz w:val="22"/>
                <w:szCs w:val="22"/>
              </w:rPr>
              <w:t xml:space="preserve">: To your knowledge, has a product including the invention been </w:t>
            </w:r>
            <w:r w:rsidR="00AA5CF5" w:rsidRPr="005F3C43">
              <w:rPr>
                <w:sz w:val="22"/>
                <w:szCs w:val="22"/>
              </w:rPr>
              <w:t xml:space="preserve">(1) </w:t>
            </w:r>
            <w:r w:rsidR="00CD3B2C" w:rsidRPr="005F3C43">
              <w:rPr>
                <w:sz w:val="22"/>
                <w:szCs w:val="22"/>
              </w:rPr>
              <w:t>offered for sale (i.e. have binding offers for the product been placed)</w:t>
            </w:r>
            <w:r w:rsidR="00AA5CF5" w:rsidRPr="005F3C43">
              <w:rPr>
                <w:sz w:val="22"/>
                <w:szCs w:val="22"/>
              </w:rPr>
              <w:t xml:space="preserve"> or (2) disclosed or scheduled for disclosure to anyone outside AMD</w:t>
            </w:r>
            <w:r w:rsidR="00CD3B2C" w:rsidRPr="005F3C43">
              <w:rPr>
                <w:sz w:val="22"/>
                <w:szCs w:val="22"/>
              </w:rPr>
              <w:t xml:space="preserve">?  </w:t>
            </w:r>
            <w:r w:rsidR="009572AF" w:rsidRPr="005F3C43">
              <w:rPr>
                <w:sz w:val="22"/>
                <w:szCs w:val="22"/>
              </w:rPr>
              <w:fldChar w:fldCharType="begin">
                <w:ffData>
                  <w:name w:val="Check5"/>
                  <w:enabled/>
                  <w:calcOnExit w:val="0"/>
                  <w:checkBox>
                    <w:sizeAuto/>
                    <w:default w:val="0"/>
                  </w:checkBox>
                </w:ffData>
              </w:fldChar>
            </w:r>
            <w:r w:rsidR="00CD3B2C" w:rsidRPr="005F3C43">
              <w:rPr>
                <w:sz w:val="22"/>
                <w:szCs w:val="22"/>
              </w:rPr>
              <w:instrText xml:space="preserve"> FORMCHECKBOX </w:instrText>
            </w:r>
            <w:r w:rsidR="009572AF" w:rsidRPr="005F3C43">
              <w:rPr>
                <w:sz w:val="22"/>
                <w:szCs w:val="22"/>
              </w:rPr>
            </w:r>
            <w:r w:rsidR="009572AF" w:rsidRPr="005F3C43">
              <w:rPr>
                <w:sz w:val="22"/>
                <w:szCs w:val="22"/>
              </w:rPr>
              <w:fldChar w:fldCharType="end"/>
            </w:r>
            <w:r w:rsidR="00CD3B2C" w:rsidRPr="005F3C43">
              <w:rPr>
                <w:sz w:val="22"/>
                <w:szCs w:val="22"/>
              </w:rPr>
              <w:t xml:space="preserve"> </w:t>
            </w:r>
            <w:r w:rsidR="00CD3B2C" w:rsidRPr="005F3C43">
              <w:rPr>
                <w:rStyle w:val="Emphasis"/>
                <w:sz w:val="22"/>
                <w:szCs w:val="22"/>
              </w:rPr>
              <w:t xml:space="preserve">YES  </w:t>
            </w:r>
            <w:bookmarkStart w:id="11" w:name="Check2"/>
            <w:r w:rsidR="009572AF">
              <w:rPr>
                <w:rFonts w:ascii="Times New Roman" w:hAnsi="Times New Roman"/>
                <w:sz w:val="22"/>
                <w:szCs w:val="22"/>
              </w:rPr>
              <w:fldChar w:fldCharType="begin">
                <w:ffData>
                  <w:name w:val="Check2"/>
                  <w:enabled/>
                  <w:calcOnExit w:val="0"/>
                  <w:checkBox>
                    <w:sizeAuto/>
                    <w:default w:val="1"/>
                  </w:checkBox>
                </w:ffData>
              </w:fldChar>
            </w:r>
            <w:r w:rsidR="00524228">
              <w:rPr>
                <w:rFonts w:ascii="Times New Roman" w:hAnsi="Times New Roman"/>
                <w:sz w:val="22"/>
                <w:szCs w:val="22"/>
              </w:rPr>
              <w:instrText xml:space="preserve"> FORMCHECKBOX </w:instrText>
            </w:r>
            <w:r w:rsidR="009572AF">
              <w:rPr>
                <w:rFonts w:ascii="Times New Roman" w:hAnsi="Times New Roman"/>
                <w:sz w:val="22"/>
                <w:szCs w:val="22"/>
              </w:rPr>
            </w:r>
            <w:r w:rsidR="009572AF">
              <w:rPr>
                <w:rFonts w:ascii="Times New Roman" w:hAnsi="Times New Roman"/>
                <w:sz w:val="22"/>
                <w:szCs w:val="22"/>
              </w:rPr>
              <w:fldChar w:fldCharType="end"/>
            </w:r>
            <w:bookmarkEnd w:id="11"/>
            <w:r w:rsidR="00CD3B2C" w:rsidRPr="005F3C43">
              <w:rPr>
                <w:caps/>
                <w:sz w:val="22"/>
                <w:szCs w:val="22"/>
              </w:rPr>
              <w:t xml:space="preserve"> </w:t>
            </w:r>
            <w:r w:rsidR="00CD3B2C" w:rsidRPr="005F3C43">
              <w:rPr>
                <w:rStyle w:val="Emphasis"/>
                <w:sz w:val="22"/>
                <w:szCs w:val="22"/>
              </w:rPr>
              <w:t>NO</w:t>
            </w:r>
          </w:p>
        </w:tc>
      </w:tr>
      <w:tr w:rsidR="00CD3B2C" w:rsidRPr="005F3C43" w:rsidTr="00AA5CF5">
        <w:tc>
          <w:tcPr>
            <w:tcW w:w="4680" w:type="dxa"/>
            <w:tcBorders>
              <w:bottom w:val="nil"/>
            </w:tcBorders>
          </w:tcPr>
          <w:p w:rsidR="00AA5CF5" w:rsidRPr="005F3C43" w:rsidRDefault="00AA5CF5" w:rsidP="00CD3B2C">
            <w:pPr>
              <w:keepNext/>
              <w:rPr>
                <w:sz w:val="22"/>
                <w:szCs w:val="22"/>
              </w:rPr>
            </w:pPr>
          </w:p>
          <w:p w:rsidR="00CD3B2C" w:rsidRPr="005F3C43" w:rsidRDefault="00CD3B2C" w:rsidP="00CD3B2C">
            <w:pPr>
              <w:keepNext/>
              <w:rPr>
                <w:sz w:val="22"/>
                <w:szCs w:val="22"/>
              </w:rPr>
            </w:pPr>
            <w:r w:rsidRPr="005F3C43">
              <w:rPr>
                <w:sz w:val="22"/>
                <w:szCs w:val="22"/>
              </w:rPr>
              <w:t xml:space="preserve">If yes, on what </w:t>
            </w:r>
            <w:r w:rsidRPr="005F3C43">
              <w:rPr>
                <w:b/>
                <w:sz w:val="22"/>
                <w:szCs w:val="22"/>
                <w:u w:val="single"/>
              </w:rPr>
              <w:t>date</w:t>
            </w:r>
            <w:r w:rsidRPr="005F3C43">
              <w:rPr>
                <w:sz w:val="22"/>
                <w:szCs w:val="22"/>
              </w:rPr>
              <w:t xml:space="preserve"> was the product first offered for sale</w:t>
            </w:r>
            <w:r w:rsidR="00AA5CF5" w:rsidRPr="005F3C43">
              <w:rPr>
                <w:sz w:val="22"/>
                <w:szCs w:val="22"/>
              </w:rPr>
              <w:t xml:space="preserve"> or disclosed/planed for disclosure</w:t>
            </w:r>
            <w:r w:rsidRPr="005F3C43">
              <w:rPr>
                <w:sz w:val="22"/>
                <w:szCs w:val="22"/>
              </w:rPr>
              <w:t xml:space="preserve">?  </w:t>
            </w:r>
          </w:p>
        </w:tc>
        <w:tc>
          <w:tcPr>
            <w:tcW w:w="6390" w:type="dxa"/>
            <w:vAlign w:val="bottom"/>
          </w:tcPr>
          <w:p w:rsidR="00CD3B2C" w:rsidRPr="005F3C43" w:rsidRDefault="00CD3B2C" w:rsidP="00470490">
            <w:pPr>
              <w:keepNext/>
              <w:rPr>
                <w:sz w:val="22"/>
                <w:szCs w:val="22"/>
              </w:rPr>
            </w:pPr>
          </w:p>
        </w:tc>
      </w:tr>
    </w:tbl>
    <w:p w:rsidR="00CD3B2C" w:rsidRPr="005F3C43" w:rsidRDefault="00CD3B2C" w:rsidP="008C0473">
      <w:pPr>
        <w:pStyle w:val="Header"/>
        <w:rPr>
          <w:rFonts w:cs="Arial"/>
          <w:sz w:val="22"/>
          <w:szCs w:val="22"/>
        </w:rPr>
      </w:pPr>
    </w:p>
    <w:tbl>
      <w:tblPr>
        <w:tblW w:w="0" w:type="auto"/>
        <w:tblBorders>
          <w:bottom w:val="single" w:sz="4" w:space="0" w:color="auto"/>
        </w:tblBorders>
        <w:tblLayout w:type="fixed"/>
        <w:tblLook w:val="0000" w:firstRow="0" w:lastRow="0" w:firstColumn="0" w:lastColumn="0" w:noHBand="0" w:noVBand="0"/>
      </w:tblPr>
      <w:tblGrid>
        <w:gridCol w:w="11088"/>
      </w:tblGrid>
      <w:tr w:rsidR="008C0473" w:rsidRPr="005F3C43" w:rsidTr="00AA5CF5">
        <w:trPr>
          <w:cantSplit/>
          <w:trHeight w:val="126"/>
        </w:trPr>
        <w:tc>
          <w:tcPr>
            <w:tcW w:w="11088" w:type="dxa"/>
          </w:tcPr>
          <w:p w:rsidR="008C0473" w:rsidRPr="005F3C43" w:rsidRDefault="008C0473" w:rsidP="008C0473">
            <w:pPr>
              <w:keepNext/>
              <w:rPr>
                <w:sz w:val="22"/>
                <w:szCs w:val="22"/>
              </w:rPr>
            </w:pPr>
          </w:p>
        </w:tc>
      </w:tr>
    </w:tbl>
    <w:p w:rsidR="008C0473" w:rsidRPr="005F3C43" w:rsidRDefault="008C0473" w:rsidP="008C0473">
      <w:pPr>
        <w:pStyle w:val="Header"/>
        <w:rPr>
          <w:rFonts w:cs="Arial"/>
          <w:sz w:val="22"/>
          <w:szCs w:val="22"/>
        </w:rPr>
      </w:pPr>
    </w:p>
    <w:p w:rsidR="005F4144" w:rsidRPr="005F3C43" w:rsidRDefault="005F4144" w:rsidP="005F4144">
      <w:pPr>
        <w:pStyle w:val="Header"/>
        <w:tabs>
          <w:tab w:val="clear" w:pos="4320"/>
          <w:tab w:val="clear" w:pos="8640"/>
        </w:tabs>
        <w:ind w:right="49"/>
        <w:jc w:val="both"/>
        <w:rPr>
          <w:rFonts w:cs="Arial"/>
          <w:sz w:val="22"/>
          <w:szCs w:val="22"/>
        </w:rPr>
      </w:pPr>
      <w:r w:rsidRPr="005F3C43">
        <w:rPr>
          <w:rFonts w:cs="Arial"/>
          <w:sz w:val="22"/>
          <w:szCs w:val="22"/>
        </w:rPr>
        <w:t>IF, AT ANY TIME PRIOR TO FILING A PATENT APPLICATION, YOU BECOME AWA</w:t>
      </w:r>
      <w:r w:rsidR="00AA5CF5" w:rsidRPr="005F3C43">
        <w:rPr>
          <w:rFonts w:cs="Arial"/>
          <w:sz w:val="22"/>
          <w:szCs w:val="22"/>
        </w:rPr>
        <w:t>RE THAT THE ANSWER TO QUESTION</w:t>
      </w:r>
      <w:r w:rsidRPr="005F3C43">
        <w:rPr>
          <w:rFonts w:cs="Arial"/>
          <w:sz w:val="22"/>
          <w:szCs w:val="22"/>
        </w:rPr>
        <w:t xml:space="preserve"> </w:t>
      </w:r>
      <w:r w:rsidR="007A3991" w:rsidRPr="005F3C43">
        <w:rPr>
          <w:rFonts w:cs="Arial"/>
          <w:sz w:val="22"/>
          <w:szCs w:val="22"/>
        </w:rPr>
        <w:t>4</w:t>
      </w:r>
      <w:r w:rsidRPr="005F3C43">
        <w:rPr>
          <w:rFonts w:cs="Arial"/>
          <w:sz w:val="22"/>
          <w:szCs w:val="22"/>
        </w:rPr>
        <w:t xml:space="preserve"> WILL CHANGE, YOU MUST ADVISE AMD LEGAL ASAP.</w:t>
      </w:r>
    </w:p>
    <w:p w:rsidR="001036ED" w:rsidRDefault="001036ED" w:rsidP="005F4144">
      <w:pPr>
        <w:pStyle w:val="Header"/>
        <w:tabs>
          <w:tab w:val="clear" w:pos="4320"/>
          <w:tab w:val="clear" w:pos="8640"/>
        </w:tabs>
        <w:ind w:right="49"/>
        <w:jc w:val="both"/>
        <w:rPr>
          <w:rFonts w:cs="Arial"/>
          <w:sz w:val="20"/>
        </w:rPr>
      </w:pPr>
    </w:p>
    <w:p w:rsidR="005F4144" w:rsidRPr="00CD3B2C" w:rsidRDefault="005F4144" w:rsidP="008C0473">
      <w:pPr>
        <w:pStyle w:val="Header"/>
        <w:rPr>
          <w:rFonts w:cs="Arial"/>
          <w:sz w:val="16"/>
          <w:szCs w:val="1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088"/>
      </w:tblGrid>
      <w:tr w:rsidR="008C0473" w:rsidTr="008C0473">
        <w:tc>
          <w:tcPr>
            <w:tcW w:w="11088" w:type="dxa"/>
          </w:tcPr>
          <w:p w:rsidR="008C0473" w:rsidRDefault="00E25CA3" w:rsidP="0072555F">
            <w:pPr>
              <w:keepNext/>
              <w:rPr>
                <w:sz w:val="16"/>
              </w:rPr>
            </w:pPr>
            <w:r>
              <w:rPr>
                <w:sz w:val="20"/>
              </w:rPr>
              <w:t>5</w:t>
            </w:r>
            <w:r w:rsidR="008C0473">
              <w:rPr>
                <w:sz w:val="20"/>
              </w:rPr>
              <w:t xml:space="preserve">.  State the </w:t>
            </w:r>
            <w:r w:rsidR="008C0473" w:rsidRPr="008C0473">
              <w:rPr>
                <w:b/>
                <w:sz w:val="20"/>
              </w:rPr>
              <w:t>problem solved</w:t>
            </w:r>
            <w:r w:rsidR="008C0473">
              <w:rPr>
                <w:sz w:val="20"/>
              </w:rPr>
              <w:t xml:space="preserve"> by the invention.</w:t>
            </w:r>
          </w:p>
        </w:tc>
      </w:tr>
      <w:tr w:rsidR="008C0473" w:rsidTr="00371022">
        <w:trPr>
          <w:trHeight w:val="1880"/>
        </w:trPr>
        <w:tc>
          <w:tcPr>
            <w:tcW w:w="11088" w:type="dxa"/>
          </w:tcPr>
          <w:p w:rsidR="007012A1" w:rsidRPr="00590238" w:rsidRDefault="004F60EB" w:rsidP="00590238">
            <w:pPr>
              <w:pStyle w:val="wfxFaxNum"/>
              <w:keepNext/>
              <w:rPr>
                <w:lang w:eastAsia="zh-CN"/>
              </w:rPr>
            </w:pPr>
            <w:r>
              <w:rPr>
                <w:rFonts w:hint="eastAsia"/>
                <w:lang w:eastAsia="zh-CN"/>
              </w:rPr>
              <w:t>A</w:t>
            </w:r>
            <w:r w:rsidR="00590238">
              <w:rPr>
                <w:rFonts w:hint="eastAsia"/>
                <w:lang w:eastAsia="zh-CN"/>
              </w:rPr>
              <w:t xml:space="preserve">s </w:t>
            </w:r>
            <w:r>
              <w:rPr>
                <w:rFonts w:hint="eastAsia"/>
                <w:lang w:eastAsia="zh-CN"/>
              </w:rPr>
              <w:t xml:space="preserve">GPU extends to cover general purpose computing, </w:t>
            </w:r>
            <w:r w:rsidR="00590238">
              <w:rPr>
                <w:rFonts w:hint="eastAsia"/>
                <w:lang w:eastAsia="zh-CN"/>
              </w:rPr>
              <w:t xml:space="preserve">more </w:t>
            </w:r>
            <w:r w:rsidR="00590238">
              <w:rPr>
                <w:lang w:eastAsia="zh-CN"/>
              </w:rPr>
              <w:t>synchronization</w:t>
            </w:r>
            <w:r w:rsidR="00590238">
              <w:rPr>
                <w:rFonts w:hint="eastAsia"/>
                <w:lang w:eastAsia="zh-CN"/>
              </w:rPr>
              <w:t xml:space="preserve"> and </w:t>
            </w:r>
            <w:r w:rsidR="00590238">
              <w:rPr>
                <w:lang w:eastAsia="zh-CN"/>
              </w:rPr>
              <w:t>coordination</w:t>
            </w:r>
            <w:r w:rsidR="00590238">
              <w:rPr>
                <w:rFonts w:hint="eastAsia"/>
                <w:lang w:eastAsia="zh-CN"/>
              </w:rPr>
              <w:t xml:space="preserve"> patterns will show up. However the existing GPU architectures </w:t>
            </w:r>
            <w:r w:rsidR="00590238">
              <w:rPr>
                <w:lang w:eastAsia="zh-CN"/>
              </w:rPr>
              <w:t>don’t</w:t>
            </w:r>
            <w:r w:rsidR="00590238">
              <w:rPr>
                <w:rFonts w:hint="eastAsia"/>
                <w:lang w:eastAsia="zh-CN"/>
              </w:rPr>
              <w:t xml:space="preserve"> provide efficient solution. </w:t>
            </w:r>
            <w:r w:rsidR="00590238" w:rsidRPr="00590238">
              <w:rPr>
                <w:rFonts w:hint="eastAsia"/>
                <w:lang w:eastAsia="zh-CN"/>
              </w:rPr>
              <w:t>So far</w:t>
            </w:r>
            <w:r w:rsidR="007012A1" w:rsidRPr="00590238">
              <w:rPr>
                <w:lang w:eastAsia="zh-CN"/>
              </w:rPr>
              <w:t>, only efficient local synchronization within one workgroup is supported and global synchronization relies on software methods. As a result,</w:t>
            </w:r>
            <w:r w:rsidR="00D03D14" w:rsidRPr="00590238">
              <w:rPr>
                <w:lang w:eastAsia="zh-CN"/>
              </w:rPr>
              <w:t xml:space="preserve"> the breadth of </w:t>
            </w:r>
            <w:r w:rsidR="007012A1" w:rsidRPr="00590238">
              <w:rPr>
                <w:lang w:eastAsia="zh-CN"/>
              </w:rPr>
              <w:t>computation that can be efficiently supported on a GPU has largely been limited to highly data parallel or task parallel applications. In more general situations like reducing, k-mean, Gibbs sampling etc., applications often need all</w:t>
            </w:r>
            <w:ins w:id="12" w:author="Windows User" w:date="2013-05-31T14:30:00Z">
              <w:r w:rsidR="00BF773E">
                <w:rPr>
                  <w:rFonts w:hint="eastAsia"/>
                  <w:lang w:eastAsia="zh-CN"/>
                </w:rPr>
                <w:t xml:space="preserve"> or several</w:t>
              </w:r>
            </w:ins>
            <w:r w:rsidR="007012A1" w:rsidRPr="00590238">
              <w:rPr>
                <w:lang w:eastAsia="zh-CN"/>
              </w:rPr>
              <w:t xml:space="preserve"> </w:t>
            </w:r>
            <w:del w:id="13" w:author="Windows User" w:date="2013-05-31T14:15:00Z">
              <w:r w:rsidR="007012A1" w:rsidRPr="00590238" w:rsidDel="00A1299D">
                <w:rPr>
                  <w:lang w:eastAsia="zh-CN"/>
                </w:rPr>
                <w:delText xml:space="preserve">global </w:delText>
              </w:r>
            </w:del>
            <w:r w:rsidR="007012A1" w:rsidRPr="00590238">
              <w:rPr>
                <w:lang w:eastAsia="zh-CN"/>
              </w:rPr>
              <w:t xml:space="preserve">threads to share their output information </w:t>
            </w:r>
            <w:r w:rsidR="00D03D14" w:rsidRPr="00590238">
              <w:rPr>
                <w:rFonts w:hint="eastAsia"/>
                <w:lang w:eastAsia="zh-CN"/>
              </w:rPr>
              <w:t xml:space="preserve">in order </w:t>
            </w:r>
            <w:r w:rsidR="007012A1" w:rsidRPr="00590238">
              <w:rPr>
                <w:lang w:eastAsia="zh-CN"/>
              </w:rPr>
              <w:t xml:space="preserve">to continue the computing despite of their data parallelism.  So several software methods using global variables </w:t>
            </w:r>
            <w:ins w:id="14" w:author="Windows User" w:date="2013-05-31T14:16:00Z">
              <w:r w:rsidR="00A1299D">
                <w:rPr>
                  <w:rFonts w:hint="eastAsia"/>
                  <w:lang w:eastAsia="zh-CN"/>
                </w:rPr>
                <w:t xml:space="preserve">such </w:t>
              </w:r>
            </w:ins>
            <w:r w:rsidR="007012A1" w:rsidRPr="00590238">
              <w:rPr>
                <w:lang w:eastAsia="zh-CN"/>
              </w:rPr>
              <w:t>as flags are introduced to do the synchronization to ensure global threads can read the correct data from global memory.</w:t>
            </w:r>
          </w:p>
          <w:p w:rsidR="007012A1" w:rsidRDefault="007012A1" w:rsidP="00B40FBA">
            <w:pPr>
              <w:pStyle w:val="wfxFaxNum"/>
              <w:keepNext/>
              <w:rPr>
                <w:ins w:id="15" w:author="Windows User" w:date="2012-11-15T20:28:00Z"/>
                <w:lang w:eastAsia="zh-CN"/>
              </w:rPr>
            </w:pPr>
          </w:p>
          <w:p w:rsidR="007012A1" w:rsidRPr="00590238" w:rsidRDefault="007012A1" w:rsidP="007012A1">
            <w:pPr>
              <w:ind w:firstLine="720"/>
              <w:rPr>
                <w:lang w:eastAsia="zh-CN"/>
              </w:rPr>
            </w:pPr>
            <w:r w:rsidRPr="00590238">
              <w:rPr>
                <w:lang w:eastAsia="zh-CN"/>
              </w:rPr>
              <w:t xml:space="preserve">However, those software synchronization methods have to pay </w:t>
            </w:r>
            <w:proofErr w:type="spellStart"/>
            <w:r w:rsidRPr="00590238">
              <w:rPr>
                <w:lang w:eastAsia="zh-CN"/>
              </w:rPr>
              <w:t>considera</w:t>
            </w:r>
            <w:ins w:id="16" w:author="Windows User" w:date="2013-05-31T14:17:00Z">
              <w:r w:rsidR="00A1299D">
                <w:rPr>
                  <w:rFonts w:hint="eastAsia"/>
                  <w:lang w:eastAsia="zh-CN"/>
                </w:rPr>
                <w:t>ble</w:t>
              </w:r>
            </w:ins>
            <w:ins w:id="17" w:author="Windows User" w:date="2013-05-31T14:18:00Z">
              <w:r w:rsidR="00A1299D">
                <w:rPr>
                  <w:rFonts w:hint="eastAsia"/>
                  <w:lang w:eastAsia="zh-CN"/>
                </w:rPr>
                <w:t>ly</w:t>
              </w:r>
            </w:ins>
            <w:proofErr w:type="spellEnd"/>
            <w:del w:id="18" w:author="Windows User" w:date="2013-05-31T14:17:00Z">
              <w:r w:rsidRPr="00590238" w:rsidDel="00A1299D">
                <w:rPr>
                  <w:lang w:eastAsia="zh-CN"/>
                </w:rPr>
                <w:delText>te</w:delText>
              </w:r>
            </w:del>
            <w:r w:rsidRPr="00590238">
              <w:rPr>
                <w:lang w:eastAsia="zh-CN"/>
              </w:rPr>
              <w:t xml:space="preserve"> high price for following reasons. Firstly, those software methods often have to use chip-off memory as the flags or counters, which lead to high latency to read and write. Secondly, in some methods</w:t>
            </w:r>
            <w:ins w:id="19" w:author="Windows User" w:date="2013-05-31T14:18:00Z">
              <w:r w:rsidR="00A1299D">
                <w:rPr>
                  <w:rFonts w:hint="eastAsia"/>
                  <w:lang w:eastAsia="zh-CN"/>
                </w:rPr>
                <w:t>,</w:t>
              </w:r>
            </w:ins>
            <w:r w:rsidRPr="00590238">
              <w:rPr>
                <w:lang w:eastAsia="zh-CN"/>
              </w:rPr>
              <w:t xml:space="preserve"> atomic operations have to be applied to change flags </w:t>
            </w:r>
            <w:ins w:id="20" w:author="Windows User" w:date="2013-05-31T14:18:00Z">
              <w:r w:rsidR="00A1299D">
                <w:rPr>
                  <w:rFonts w:hint="eastAsia"/>
                  <w:lang w:eastAsia="zh-CN"/>
                </w:rPr>
                <w:t xml:space="preserve">or </w:t>
              </w:r>
            </w:ins>
            <w:del w:id="21" w:author="Windows User" w:date="2013-05-31T14:18:00Z">
              <w:r w:rsidRPr="00590238" w:rsidDel="00A1299D">
                <w:rPr>
                  <w:lang w:eastAsia="zh-CN"/>
                </w:rPr>
                <w:delText xml:space="preserve">and </w:delText>
              </w:r>
            </w:del>
            <w:r w:rsidRPr="00590238">
              <w:rPr>
                <w:lang w:eastAsia="zh-CN"/>
              </w:rPr>
              <w:t>accumulate counters</w:t>
            </w:r>
            <w:ins w:id="22" w:author="Windows User" w:date="2013-05-31T14:19:00Z">
              <w:r w:rsidR="00A1299D">
                <w:rPr>
                  <w:rFonts w:hint="eastAsia"/>
                  <w:lang w:eastAsia="zh-CN"/>
                </w:rPr>
                <w:t>,</w:t>
              </w:r>
            </w:ins>
            <w:r w:rsidRPr="00590238">
              <w:rPr>
                <w:lang w:eastAsia="zh-CN"/>
              </w:rPr>
              <w:t xml:space="preserve"> resulting in data race and long time waiting. What’s more, some methods make use of kernel terminating mechanism to do synchronization. So there are extra overhead of invoking kernels repeatedly and transferring via PCI-E bus. In one word, software synchronizations are comparable low efficient and </w:t>
            </w:r>
            <w:r w:rsidR="004B09C9" w:rsidRPr="00590238">
              <w:rPr>
                <w:rFonts w:hint="eastAsia"/>
                <w:lang w:eastAsia="zh-CN"/>
              </w:rPr>
              <w:t>block</w:t>
            </w:r>
            <w:r w:rsidRPr="00590238">
              <w:rPr>
                <w:lang w:eastAsia="zh-CN"/>
              </w:rPr>
              <w:t xml:space="preserve"> GPU to be applied to more general situations.</w:t>
            </w:r>
          </w:p>
          <w:p w:rsidR="004B09C9" w:rsidRDefault="00590238" w:rsidP="004B09C9">
            <w:pPr>
              <w:pStyle w:val="wfxFaxNum"/>
              <w:keepNext/>
              <w:rPr>
                <w:lang w:eastAsia="zh-CN"/>
              </w:rPr>
            </w:pPr>
            <w:r>
              <w:rPr>
                <w:rFonts w:hint="eastAsia"/>
                <w:lang w:eastAsia="zh-CN"/>
              </w:rPr>
              <w:t xml:space="preserve">        </w:t>
            </w:r>
            <w:r w:rsidR="008D36F3">
              <w:t xml:space="preserve">This invention proposes </w:t>
            </w:r>
            <w:r w:rsidR="004B09C9">
              <w:rPr>
                <w:rFonts w:hint="eastAsia"/>
                <w:lang w:eastAsia="zh-CN"/>
              </w:rPr>
              <w:t>an on-chip hardware synchronization mechanism</w:t>
            </w:r>
            <w:r w:rsidR="008D36F3">
              <w:t xml:space="preserve">, which </w:t>
            </w:r>
            <w:r w:rsidR="004F60EB">
              <w:rPr>
                <w:rFonts w:hint="eastAsia"/>
                <w:lang w:eastAsia="zh-CN"/>
              </w:rPr>
              <w:t xml:space="preserve">can be used for efficient </w:t>
            </w:r>
            <w:r w:rsidR="004F60EB">
              <w:rPr>
                <w:lang w:eastAsia="zh-CN"/>
              </w:rPr>
              <w:t>synchronization</w:t>
            </w:r>
            <w:r w:rsidR="004F60EB">
              <w:rPr>
                <w:rFonts w:hint="eastAsia"/>
                <w:lang w:eastAsia="zh-CN"/>
              </w:rPr>
              <w:t xml:space="preserve"> between cores</w:t>
            </w:r>
            <w:r w:rsidR="004B09C9">
              <w:rPr>
                <w:rFonts w:hint="eastAsia"/>
                <w:lang w:eastAsia="zh-CN"/>
              </w:rPr>
              <w:t>. The synchronization unit include</w:t>
            </w:r>
            <w:r w:rsidR="004F60EB">
              <w:rPr>
                <w:rFonts w:hint="eastAsia"/>
                <w:lang w:eastAsia="zh-CN"/>
              </w:rPr>
              <w:t>s</w:t>
            </w:r>
            <w:r w:rsidR="004B09C9">
              <w:rPr>
                <w:rFonts w:hint="eastAsia"/>
                <w:lang w:eastAsia="zh-CN"/>
              </w:rPr>
              <w:t xml:space="preserve"> a light register-vector </w:t>
            </w:r>
            <w:r w:rsidR="004F60EB">
              <w:rPr>
                <w:rFonts w:hint="eastAsia"/>
                <w:lang w:eastAsia="zh-CN"/>
              </w:rPr>
              <w:t xml:space="preserve">for each core </w:t>
            </w:r>
            <w:r w:rsidR="004B09C9">
              <w:rPr>
                <w:rFonts w:hint="eastAsia"/>
                <w:lang w:eastAsia="zh-CN"/>
              </w:rPr>
              <w:t xml:space="preserve">to track the critical information including flag, counter etc., and a destination mask which indicates the list of cores </w:t>
            </w:r>
            <w:r w:rsidR="004F60EB">
              <w:rPr>
                <w:rFonts w:hint="eastAsia"/>
                <w:lang w:eastAsia="zh-CN"/>
              </w:rPr>
              <w:t>that</w:t>
            </w:r>
            <w:r w:rsidR="004B09C9">
              <w:rPr>
                <w:rFonts w:hint="eastAsia"/>
                <w:lang w:eastAsia="zh-CN"/>
              </w:rPr>
              <w:t xml:space="preserve"> have dependence on th</w:t>
            </w:r>
            <w:r w:rsidR="004F60EB">
              <w:rPr>
                <w:rFonts w:hint="eastAsia"/>
                <w:lang w:eastAsia="zh-CN"/>
              </w:rPr>
              <w:t xml:space="preserve">e current core. </w:t>
            </w:r>
            <w:r w:rsidR="004B09C9">
              <w:rPr>
                <w:rFonts w:hint="eastAsia"/>
                <w:lang w:eastAsia="zh-CN"/>
              </w:rPr>
              <w:t xml:space="preserve"> </w:t>
            </w:r>
            <w:r w:rsidR="004F60EB">
              <w:rPr>
                <w:rFonts w:hint="eastAsia"/>
                <w:lang w:eastAsia="zh-CN"/>
              </w:rPr>
              <w:t xml:space="preserve">Different </w:t>
            </w:r>
            <w:r w:rsidR="004F60EB">
              <w:rPr>
                <w:lang w:eastAsia="zh-CN"/>
              </w:rPr>
              <w:t>synchronization</w:t>
            </w:r>
            <w:r w:rsidR="004F60EB">
              <w:rPr>
                <w:rFonts w:hint="eastAsia"/>
                <w:lang w:eastAsia="zh-CN"/>
              </w:rPr>
              <w:t xml:space="preserve"> units can communicate with each to update the </w:t>
            </w:r>
            <w:r w:rsidR="004F60EB">
              <w:rPr>
                <w:lang w:eastAsia="zh-CN"/>
              </w:rPr>
              <w:t>critical</w:t>
            </w:r>
            <w:r w:rsidR="004F60EB">
              <w:rPr>
                <w:rFonts w:hint="eastAsia"/>
                <w:lang w:eastAsia="zh-CN"/>
              </w:rPr>
              <w:t xml:space="preserve"> information and </w:t>
            </w:r>
            <w:r w:rsidR="004F60EB">
              <w:rPr>
                <w:lang w:eastAsia="zh-CN"/>
              </w:rPr>
              <w:t>synchronization</w:t>
            </w:r>
            <w:r w:rsidR="004F60EB">
              <w:rPr>
                <w:rFonts w:hint="eastAsia"/>
                <w:lang w:eastAsia="zh-CN"/>
              </w:rPr>
              <w:t xml:space="preserve"> </w:t>
            </w:r>
            <w:r w:rsidR="004F60EB">
              <w:rPr>
                <w:lang w:eastAsia="zh-CN"/>
              </w:rPr>
              <w:t>decision</w:t>
            </w:r>
            <w:r w:rsidR="004F60EB">
              <w:rPr>
                <w:rFonts w:hint="eastAsia"/>
                <w:lang w:eastAsia="zh-CN"/>
              </w:rPr>
              <w:t xml:space="preserve"> can be made locally without waiting for a global signal. </w:t>
            </w:r>
          </w:p>
          <w:p w:rsidR="008C0473" w:rsidRDefault="008C0473" w:rsidP="004B09C9">
            <w:pPr>
              <w:pStyle w:val="wfxFaxNum"/>
              <w:keepNext/>
              <w:rPr>
                <w:lang w:eastAsia="zh-CN"/>
              </w:rPr>
            </w:pPr>
          </w:p>
        </w:tc>
      </w:tr>
    </w:tbl>
    <w:p w:rsidR="008C0473" w:rsidRDefault="008C0473" w:rsidP="003E3C8D">
      <w:pPr>
        <w:pStyle w:val="Header"/>
        <w:rPr>
          <w:rFonts w:cs="Arial"/>
          <w:sz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088"/>
      </w:tblGrid>
      <w:tr w:rsidR="0008299A" w:rsidTr="008C0473">
        <w:tc>
          <w:tcPr>
            <w:tcW w:w="11088" w:type="dxa"/>
          </w:tcPr>
          <w:p w:rsidR="0008299A" w:rsidRDefault="00E25CA3" w:rsidP="008C0473">
            <w:pPr>
              <w:keepNext/>
              <w:rPr>
                <w:sz w:val="20"/>
              </w:rPr>
            </w:pPr>
            <w:r>
              <w:rPr>
                <w:sz w:val="20"/>
              </w:rPr>
              <w:lastRenderedPageBreak/>
              <w:t>6</w:t>
            </w:r>
            <w:r w:rsidR="0008299A">
              <w:rPr>
                <w:sz w:val="20"/>
              </w:rPr>
              <w:t xml:space="preserve">.  </w:t>
            </w:r>
            <w:r w:rsidR="0008299A" w:rsidRPr="00931B4E">
              <w:rPr>
                <w:sz w:val="20"/>
              </w:rPr>
              <w:t>What are the</w:t>
            </w:r>
            <w:r w:rsidR="0008299A">
              <w:rPr>
                <w:b/>
                <w:sz w:val="20"/>
              </w:rPr>
              <w:t xml:space="preserve"> known relevant existing solution(s)</w:t>
            </w:r>
            <w:r w:rsidR="0008299A">
              <w:rPr>
                <w:sz w:val="20"/>
              </w:rPr>
              <w:t xml:space="preserve"> to the problem (e.g. current solutions known to exist in literature or products)?  Please explain why you believe they are insufficient or inferior to your invention. </w:t>
            </w:r>
          </w:p>
          <w:p w:rsidR="0008299A" w:rsidRDefault="0008299A" w:rsidP="008C0473">
            <w:pPr>
              <w:keepNext/>
              <w:rPr>
                <w:sz w:val="16"/>
              </w:rPr>
            </w:pPr>
            <w:r>
              <w:rPr>
                <w:sz w:val="16"/>
              </w:rPr>
              <w:t>IMPORTANT: Failure to disclose material prior art that you are aware of (or that you become aware of in the future) to the patent office may invalidate the patent.</w:t>
            </w:r>
          </w:p>
        </w:tc>
      </w:tr>
      <w:tr w:rsidR="0008299A" w:rsidTr="00371022">
        <w:trPr>
          <w:trHeight w:val="1745"/>
        </w:trPr>
        <w:tc>
          <w:tcPr>
            <w:tcW w:w="11088" w:type="dxa"/>
          </w:tcPr>
          <w:p w:rsidR="0008299A" w:rsidRPr="00590238" w:rsidRDefault="0008299A" w:rsidP="008C0473">
            <w:pPr>
              <w:pStyle w:val="wfxFaxNum"/>
              <w:keepNext/>
              <w:rPr>
                <w:lang w:eastAsia="zh-CN"/>
              </w:rPr>
            </w:pPr>
          </w:p>
          <w:p w:rsidR="007012A1" w:rsidRPr="00590238" w:rsidRDefault="007012A1" w:rsidP="007012A1">
            <w:pPr>
              <w:rPr>
                <w:lang w:eastAsia="zh-CN"/>
              </w:rPr>
            </w:pPr>
            <w:r w:rsidRPr="00590238">
              <w:rPr>
                <w:lang w:eastAsia="zh-CN"/>
              </w:rPr>
              <w:tab/>
              <w:t>Nowadays there are 3 main known software synchronization mechanisms</w:t>
            </w:r>
            <w:r w:rsidR="004F60EB" w:rsidRPr="00590238">
              <w:rPr>
                <w:rFonts w:hint="eastAsia"/>
                <w:lang w:eastAsia="zh-CN"/>
              </w:rPr>
              <w:t>: API based, atomic counter based and memory flag based. The following paragraphs introduce how they work and their drawbacks.</w:t>
            </w:r>
          </w:p>
          <w:p w:rsidR="007012A1" w:rsidRPr="00590238" w:rsidRDefault="007012A1" w:rsidP="007012A1">
            <w:pPr>
              <w:numPr>
                <w:ilvl w:val="0"/>
                <w:numId w:val="23"/>
              </w:numPr>
              <w:spacing w:after="200" w:line="276" w:lineRule="auto"/>
              <w:rPr>
                <w:lang w:eastAsia="zh-CN"/>
              </w:rPr>
            </w:pPr>
            <w:r w:rsidRPr="00590238">
              <w:rPr>
                <w:lang w:eastAsia="zh-CN"/>
              </w:rPr>
              <w:t>Naïve synchronization by CPU calling API</w:t>
            </w:r>
          </w:p>
          <w:p w:rsidR="007012A1" w:rsidRPr="00590238" w:rsidRDefault="007012A1" w:rsidP="007012A1">
            <w:pPr>
              <w:ind w:left="761" w:firstLine="679"/>
              <w:rPr>
                <w:lang w:eastAsia="zh-CN"/>
              </w:rPr>
            </w:pPr>
            <w:r w:rsidRPr="00590238">
              <w:rPr>
                <w:lang w:eastAsia="zh-CN"/>
              </w:rPr>
              <w:t xml:space="preserve">Obviously, when kernel finishes executing, all the threads will come to the same point. Taking advantages of it, all the threads can be synchronized when kernel finishes. And kernel has to be invoked again to continue. This method introduces in significant overhead of invoking repeatedly and transferring via PCI-E bus.  </w:t>
            </w:r>
          </w:p>
          <w:p w:rsidR="007012A1" w:rsidRPr="00590238" w:rsidRDefault="007012A1" w:rsidP="007012A1">
            <w:pPr>
              <w:numPr>
                <w:ilvl w:val="0"/>
                <w:numId w:val="23"/>
              </w:numPr>
              <w:spacing w:after="200" w:line="276" w:lineRule="auto"/>
              <w:rPr>
                <w:lang w:eastAsia="zh-CN"/>
              </w:rPr>
            </w:pPr>
            <w:r w:rsidRPr="00590238">
              <w:rPr>
                <w:lang w:eastAsia="zh-CN"/>
              </w:rPr>
              <w:t>GPU atomic counter synchronization</w:t>
            </w:r>
          </w:p>
          <w:p w:rsidR="007012A1" w:rsidRPr="00590238" w:rsidRDefault="007012A1" w:rsidP="007012A1">
            <w:pPr>
              <w:ind w:left="761" w:firstLine="679"/>
              <w:rPr>
                <w:lang w:eastAsia="zh-CN"/>
              </w:rPr>
            </w:pPr>
            <w:r w:rsidRPr="00590238">
              <w:rPr>
                <w:lang w:eastAsia="zh-CN"/>
              </w:rPr>
              <w:t xml:space="preserve">The threads in one workgroup can be synchronized by existing barrier synchronization.  And a volatile global variable works as a counter. When all threads in one workgroup have come to synchronization point, one thread in the workgroup will atomically add one into the counter. Then the workgroup wait for counter being accumulated into the number of workgroups to continue execution. </w:t>
            </w:r>
          </w:p>
          <w:p w:rsidR="007012A1" w:rsidRPr="00590238" w:rsidRDefault="007012A1" w:rsidP="007012A1">
            <w:pPr>
              <w:ind w:left="761" w:firstLine="679"/>
              <w:rPr>
                <w:lang w:eastAsia="zh-CN"/>
              </w:rPr>
            </w:pPr>
            <w:r w:rsidRPr="00590238">
              <w:rPr>
                <w:lang w:eastAsia="zh-CN"/>
              </w:rPr>
              <w:t>In this method, the atomic operation means data race and global memory means high latency to access. Although the tree based synchronization (namely several volatile global counter works in the form of tree instead of only one global counter) can alleviate it, the performance suffer</w:t>
            </w:r>
            <w:r w:rsidR="00C8753B">
              <w:rPr>
                <w:rFonts w:hint="eastAsia"/>
                <w:lang w:eastAsia="zh-CN"/>
              </w:rPr>
              <w:t>s</w:t>
            </w:r>
            <w:r w:rsidRPr="00590238">
              <w:rPr>
                <w:lang w:eastAsia="zh-CN"/>
              </w:rPr>
              <w:t xml:space="preserve"> from using atomic operation and access to global memory frequently.   </w:t>
            </w:r>
          </w:p>
          <w:p w:rsidR="007012A1" w:rsidRPr="00590238" w:rsidRDefault="007012A1" w:rsidP="007012A1">
            <w:pPr>
              <w:numPr>
                <w:ilvl w:val="0"/>
                <w:numId w:val="23"/>
              </w:numPr>
              <w:spacing w:after="200" w:line="276" w:lineRule="auto"/>
              <w:rPr>
                <w:lang w:eastAsia="zh-CN"/>
              </w:rPr>
            </w:pPr>
            <w:r w:rsidRPr="00590238">
              <w:rPr>
                <w:lang w:eastAsia="zh-CN"/>
              </w:rPr>
              <w:t>GPU lock-free synchronization</w:t>
            </w:r>
          </w:p>
          <w:p w:rsidR="007012A1" w:rsidRPr="00590238" w:rsidRDefault="007012A1" w:rsidP="007012A1">
            <w:pPr>
              <w:ind w:left="761" w:firstLine="720"/>
              <w:rPr>
                <w:lang w:eastAsia="zh-CN"/>
              </w:rPr>
            </w:pPr>
            <w:r w:rsidRPr="00590238">
              <w:rPr>
                <w:lang w:eastAsia="zh-CN"/>
              </w:rPr>
              <w:t>Lock-free synchronization has avoided all the low efficient atomic operations, but it employs a</w:t>
            </w:r>
            <w:del w:id="23" w:author="Windows User" w:date="2013-05-31T14:22:00Z">
              <w:r w:rsidRPr="00590238" w:rsidDel="00BF773E">
                <w:rPr>
                  <w:lang w:eastAsia="zh-CN"/>
                </w:rPr>
                <w:delText>n</w:delText>
              </w:r>
            </w:del>
            <w:r w:rsidRPr="00590238">
              <w:rPr>
                <w:lang w:eastAsia="zh-CN"/>
              </w:rPr>
              <w:t xml:space="preserve"> flag array in global memory whose length is the number of workgroups. Within one workgroup threads still use barrier to synchronize and workgroups that have come to the point will set its own element in the array into a specific value. Then a special workgroup will be assigned to check the total array and all the workgroups having come to the point have to wait for the special workgroup to set another array to a special value to continue execution. This method can be described as following:</w:t>
            </w:r>
          </w:p>
          <w:p w:rsidR="007012A1" w:rsidRPr="00590238" w:rsidRDefault="007012A1" w:rsidP="007012A1">
            <w:pPr>
              <w:ind w:left="761" w:firstLine="720"/>
              <w:rPr>
                <w:lang w:eastAsia="zh-CN"/>
              </w:rPr>
            </w:pPr>
            <w:r w:rsidRPr="00590238">
              <w:rPr>
                <w:lang w:eastAsia="zh-CN"/>
              </w:rPr>
              <w:t xml:space="preserve">Global </w:t>
            </w:r>
            <w:proofErr w:type="spellStart"/>
            <w:r w:rsidRPr="00590238">
              <w:rPr>
                <w:lang w:eastAsia="zh-CN"/>
              </w:rPr>
              <w:t>arrayIn</w:t>
            </w:r>
            <w:proofErr w:type="spellEnd"/>
            <w:r w:rsidRPr="00590238">
              <w:rPr>
                <w:lang w:eastAsia="zh-CN"/>
              </w:rPr>
              <w:t>[</w:t>
            </w:r>
            <w:proofErr w:type="spellStart"/>
            <w:r w:rsidRPr="00590238">
              <w:rPr>
                <w:lang w:eastAsia="zh-CN"/>
              </w:rPr>
              <w:t>workgroupNum</w:t>
            </w:r>
            <w:proofErr w:type="spellEnd"/>
            <w:r w:rsidRPr="00590238">
              <w:rPr>
                <w:lang w:eastAsia="zh-CN"/>
              </w:rPr>
              <w:t xml:space="preserve">]=0, </w:t>
            </w:r>
            <w:proofErr w:type="spellStart"/>
            <w:r w:rsidRPr="00590238">
              <w:rPr>
                <w:lang w:eastAsia="zh-CN"/>
              </w:rPr>
              <w:t>arrayout</w:t>
            </w:r>
            <w:proofErr w:type="spellEnd"/>
            <w:r w:rsidRPr="00590238">
              <w:rPr>
                <w:lang w:eastAsia="zh-CN"/>
              </w:rPr>
              <w:t>[</w:t>
            </w:r>
            <w:proofErr w:type="spellStart"/>
            <w:r w:rsidRPr="00590238">
              <w:rPr>
                <w:lang w:eastAsia="zh-CN"/>
              </w:rPr>
              <w:t>workgroupNum</w:t>
            </w:r>
            <w:proofErr w:type="spellEnd"/>
            <w:r w:rsidRPr="00590238">
              <w:rPr>
                <w:lang w:eastAsia="zh-CN"/>
              </w:rPr>
              <w:t>]=0;</w:t>
            </w:r>
          </w:p>
          <w:p w:rsidR="007012A1" w:rsidRPr="00590238" w:rsidRDefault="007012A1" w:rsidP="007012A1">
            <w:pPr>
              <w:ind w:left="761" w:firstLine="720"/>
              <w:rPr>
                <w:lang w:eastAsia="zh-CN"/>
              </w:rPr>
            </w:pPr>
            <w:r w:rsidRPr="00590238">
              <w:rPr>
                <w:lang w:eastAsia="zh-CN"/>
              </w:rPr>
              <w:t>If(</w:t>
            </w:r>
            <w:proofErr w:type="spellStart"/>
            <w:r w:rsidRPr="00590238">
              <w:rPr>
                <w:lang w:eastAsia="zh-CN"/>
              </w:rPr>
              <w:t>local_Id</w:t>
            </w:r>
            <w:proofErr w:type="spellEnd"/>
            <w:r w:rsidRPr="00590238">
              <w:rPr>
                <w:lang w:eastAsia="zh-CN"/>
              </w:rPr>
              <w:t>==0)</w:t>
            </w:r>
          </w:p>
          <w:p w:rsidR="007012A1" w:rsidRPr="00590238" w:rsidRDefault="007012A1" w:rsidP="007012A1">
            <w:pPr>
              <w:ind w:left="761" w:firstLine="720"/>
              <w:rPr>
                <w:lang w:eastAsia="zh-CN"/>
              </w:rPr>
            </w:pPr>
            <w:r w:rsidRPr="00590238">
              <w:rPr>
                <w:lang w:eastAsia="zh-CN"/>
              </w:rPr>
              <w:tab/>
            </w:r>
            <w:proofErr w:type="spellStart"/>
            <w:r w:rsidRPr="00590238">
              <w:rPr>
                <w:lang w:eastAsia="zh-CN"/>
              </w:rPr>
              <w:t>arrayIn</w:t>
            </w:r>
            <w:proofErr w:type="spellEnd"/>
            <w:r w:rsidRPr="00590238">
              <w:rPr>
                <w:lang w:eastAsia="zh-CN"/>
              </w:rPr>
              <w:t>[</w:t>
            </w:r>
            <w:proofErr w:type="spellStart"/>
            <w:r w:rsidRPr="00590238">
              <w:rPr>
                <w:lang w:eastAsia="zh-CN"/>
              </w:rPr>
              <w:t>workgroupID</w:t>
            </w:r>
            <w:proofErr w:type="spellEnd"/>
            <w:r w:rsidRPr="00590238">
              <w:rPr>
                <w:lang w:eastAsia="zh-CN"/>
              </w:rPr>
              <w:t>]=1;</w:t>
            </w:r>
          </w:p>
          <w:p w:rsidR="007012A1" w:rsidRPr="00590238" w:rsidRDefault="007012A1" w:rsidP="007012A1">
            <w:pPr>
              <w:ind w:left="761" w:firstLine="720"/>
              <w:rPr>
                <w:lang w:eastAsia="zh-CN"/>
              </w:rPr>
            </w:pPr>
            <w:r w:rsidRPr="00590238">
              <w:rPr>
                <w:lang w:eastAsia="zh-CN"/>
              </w:rPr>
              <w:t>If(</w:t>
            </w:r>
            <w:proofErr w:type="spellStart"/>
            <w:r w:rsidRPr="00590238">
              <w:rPr>
                <w:lang w:eastAsia="zh-CN"/>
              </w:rPr>
              <w:t>WorkgroupID</w:t>
            </w:r>
            <w:proofErr w:type="spellEnd"/>
            <w:r w:rsidRPr="00590238">
              <w:rPr>
                <w:lang w:eastAsia="zh-CN"/>
              </w:rPr>
              <w:t>==0){</w:t>
            </w:r>
          </w:p>
          <w:p w:rsidR="007012A1" w:rsidRPr="00590238" w:rsidRDefault="007012A1" w:rsidP="007012A1">
            <w:pPr>
              <w:ind w:left="761" w:firstLine="720"/>
              <w:rPr>
                <w:lang w:eastAsia="zh-CN"/>
              </w:rPr>
            </w:pPr>
            <w:r w:rsidRPr="00590238">
              <w:rPr>
                <w:lang w:eastAsia="zh-CN"/>
              </w:rPr>
              <w:tab/>
              <w:t>if(</w:t>
            </w:r>
            <w:proofErr w:type="spellStart"/>
            <w:r w:rsidRPr="00590238">
              <w:rPr>
                <w:lang w:eastAsia="zh-CN"/>
              </w:rPr>
              <w:t>local_id</w:t>
            </w:r>
            <w:proofErr w:type="spellEnd"/>
            <w:r w:rsidRPr="00590238">
              <w:rPr>
                <w:lang w:eastAsia="zh-CN"/>
              </w:rPr>
              <w:t>&lt;</w:t>
            </w:r>
            <w:proofErr w:type="spellStart"/>
            <w:r w:rsidRPr="00590238">
              <w:rPr>
                <w:lang w:eastAsia="zh-CN"/>
              </w:rPr>
              <w:t>workgroupNum</w:t>
            </w:r>
            <w:proofErr w:type="spellEnd"/>
            <w:r w:rsidRPr="00590238">
              <w:rPr>
                <w:lang w:eastAsia="zh-CN"/>
              </w:rPr>
              <w:t>)</w:t>
            </w:r>
          </w:p>
          <w:p w:rsidR="007012A1" w:rsidRPr="00590238" w:rsidRDefault="007012A1" w:rsidP="007012A1">
            <w:pPr>
              <w:ind w:left="761" w:firstLine="720"/>
              <w:rPr>
                <w:lang w:eastAsia="zh-CN"/>
              </w:rPr>
            </w:pPr>
            <w:r w:rsidRPr="00590238">
              <w:rPr>
                <w:lang w:eastAsia="zh-CN"/>
              </w:rPr>
              <w:tab/>
            </w:r>
            <w:r w:rsidRPr="00590238">
              <w:rPr>
                <w:lang w:eastAsia="zh-CN"/>
              </w:rPr>
              <w:tab/>
              <w:t>while(</w:t>
            </w:r>
            <w:proofErr w:type="spellStart"/>
            <w:r w:rsidRPr="00590238">
              <w:rPr>
                <w:lang w:eastAsia="zh-CN"/>
              </w:rPr>
              <w:t>arrayIn</w:t>
            </w:r>
            <w:proofErr w:type="spellEnd"/>
            <w:r w:rsidRPr="00590238">
              <w:rPr>
                <w:lang w:eastAsia="zh-CN"/>
              </w:rPr>
              <w:t>[</w:t>
            </w:r>
            <w:proofErr w:type="spellStart"/>
            <w:r w:rsidRPr="00590238">
              <w:rPr>
                <w:lang w:eastAsia="zh-CN"/>
              </w:rPr>
              <w:t>local_id</w:t>
            </w:r>
            <w:proofErr w:type="spellEnd"/>
            <w:r w:rsidRPr="00590238">
              <w:rPr>
                <w:lang w:eastAsia="zh-CN"/>
              </w:rPr>
              <w:t>]!=1);</w:t>
            </w:r>
          </w:p>
          <w:p w:rsidR="007012A1" w:rsidRPr="00590238" w:rsidRDefault="007012A1" w:rsidP="007012A1">
            <w:pPr>
              <w:ind w:left="761" w:firstLine="720"/>
              <w:rPr>
                <w:lang w:eastAsia="zh-CN"/>
              </w:rPr>
            </w:pPr>
            <w:r w:rsidRPr="00590238">
              <w:rPr>
                <w:lang w:eastAsia="zh-CN"/>
              </w:rPr>
              <w:tab/>
              <w:t>barrier();</w:t>
            </w:r>
          </w:p>
          <w:p w:rsidR="007012A1" w:rsidRPr="00590238" w:rsidRDefault="007012A1" w:rsidP="007012A1">
            <w:pPr>
              <w:ind w:left="761" w:firstLine="720"/>
              <w:rPr>
                <w:lang w:eastAsia="zh-CN"/>
              </w:rPr>
            </w:pPr>
            <w:r w:rsidRPr="00590238">
              <w:rPr>
                <w:lang w:eastAsia="zh-CN"/>
              </w:rPr>
              <w:tab/>
              <w:t>if(</w:t>
            </w:r>
            <w:proofErr w:type="spellStart"/>
            <w:r w:rsidRPr="00590238">
              <w:rPr>
                <w:lang w:eastAsia="zh-CN"/>
              </w:rPr>
              <w:t>local_id</w:t>
            </w:r>
            <w:proofErr w:type="spellEnd"/>
            <w:r w:rsidRPr="00590238">
              <w:rPr>
                <w:lang w:eastAsia="zh-CN"/>
              </w:rPr>
              <w:t>&lt;</w:t>
            </w:r>
            <w:proofErr w:type="spellStart"/>
            <w:r w:rsidRPr="00590238">
              <w:rPr>
                <w:lang w:eastAsia="zh-CN"/>
              </w:rPr>
              <w:t>workgroupNum</w:t>
            </w:r>
            <w:proofErr w:type="spellEnd"/>
            <w:r w:rsidRPr="00590238">
              <w:rPr>
                <w:lang w:eastAsia="zh-CN"/>
              </w:rPr>
              <w:t>)</w:t>
            </w:r>
          </w:p>
          <w:p w:rsidR="007012A1" w:rsidRPr="00590238" w:rsidRDefault="007012A1" w:rsidP="007012A1">
            <w:pPr>
              <w:ind w:left="761" w:firstLine="720"/>
              <w:rPr>
                <w:lang w:eastAsia="zh-CN"/>
              </w:rPr>
            </w:pPr>
            <w:r w:rsidRPr="00590238">
              <w:rPr>
                <w:lang w:eastAsia="zh-CN"/>
              </w:rPr>
              <w:tab/>
            </w:r>
            <w:r w:rsidRPr="00590238">
              <w:rPr>
                <w:lang w:eastAsia="zh-CN"/>
              </w:rPr>
              <w:tab/>
            </w:r>
            <w:proofErr w:type="spellStart"/>
            <w:r w:rsidRPr="00590238">
              <w:rPr>
                <w:lang w:eastAsia="zh-CN"/>
              </w:rPr>
              <w:t>arrayOut</w:t>
            </w:r>
            <w:proofErr w:type="spellEnd"/>
            <w:r w:rsidRPr="00590238">
              <w:rPr>
                <w:lang w:eastAsia="zh-CN"/>
              </w:rPr>
              <w:t>[</w:t>
            </w:r>
            <w:proofErr w:type="spellStart"/>
            <w:r w:rsidRPr="00590238">
              <w:rPr>
                <w:lang w:eastAsia="zh-CN"/>
              </w:rPr>
              <w:t>local_id</w:t>
            </w:r>
            <w:proofErr w:type="spellEnd"/>
            <w:r w:rsidRPr="00590238">
              <w:rPr>
                <w:lang w:eastAsia="zh-CN"/>
              </w:rPr>
              <w:t>]=1;</w:t>
            </w:r>
          </w:p>
          <w:p w:rsidR="007012A1" w:rsidRPr="00590238" w:rsidRDefault="007012A1" w:rsidP="007012A1">
            <w:pPr>
              <w:ind w:left="761" w:firstLine="720"/>
              <w:rPr>
                <w:lang w:eastAsia="zh-CN"/>
              </w:rPr>
            </w:pPr>
            <w:r w:rsidRPr="00590238">
              <w:rPr>
                <w:lang w:eastAsia="zh-CN"/>
              </w:rPr>
              <w:t>}</w:t>
            </w:r>
          </w:p>
          <w:p w:rsidR="007012A1" w:rsidRPr="00590238" w:rsidRDefault="007012A1" w:rsidP="007012A1">
            <w:pPr>
              <w:ind w:left="761" w:firstLine="720"/>
              <w:rPr>
                <w:lang w:eastAsia="zh-CN"/>
              </w:rPr>
            </w:pPr>
            <w:r w:rsidRPr="00590238">
              <w:rPr>
                <w:lang w:eastAsia="zh-CN"/>
              </w:rPr>
              <w:lastRenderedPageBreak/>
              <w:t>If(</w:t>
            </w:r>
            <w:proofErr w:type="spellStart"/>
            <w:r w:rsidRPr="00590238">
              <w:rPr>
                <w:lang w:eastAsia="zh-CN"/>
              </w:rPr>
              <w:t>local_Id</w:t>
            </w:r>
            <w:proofErr w:type="spellEnd"/>
            <w:r w:rsidRPr="00590238">
              <w:rPr>
                <w:lang w:eastAsia="zh-CN"/>
              </w:rPr>
              <w:t>==0)</w:t>
            </w:r>
          </w:p>
          <w:p w:rsidR="007012A1" w:rsidRPr="00590238" w:rsidRDefault="007012A1" w:rsidP="007012A1">
            <w:pPr>
              <w:ind w:left="761" w:firstLine="720"/>
              <w:rPr>
                <w:lang w:eastAsia="zh-CN"/>
              </w:rPr>
            </w:pPr>
            <w:r w:rsidRPr="00590238">
              <w:rPr>
                <w:lang w:eastAsia="zh-CN"/>
              </w:rPr>
              <w:tab/>
              <w:t>while(</w:t>
            </w:r>
            <w:proofErr w:type="spellStart"/>
            <w:r w:rsidRPr="00590238">
              <w:rPr>
                <w:lang w:eastAsia="zh-CN"/>
              </w:rPr>
              <w:t>arrayOut</w:t>
            </w:r>
            <w:proofErr w:type="spellEnd"/>
            <w:r w:rsidRPr="00590238">
              <w:rPr>
                <w:lang w:eastAsia="zh-CN"/>
              </w:rPr>
              <w:t>[</w:t>
            </w:r>
            <w:proofErr w:type="spellStart"/>
            <w:r w:rsidRPr="00590238">
              <w:rPr>
                <w:lang w:eastAsia="zh-CN"/>
              </w:rPr>
              <w:t>workgroupID</w:t>
            </w:r>
            <w:proofErr w:type="spellEnd"/>
            <w:r w:rsidRPr="00590238">
              <w:rPr>
                <w:lang w:eastAsia="zh-CN"/>
              </w:rPr>
              <w:t>]!=1);</w:t>
            </w:r>
          </w:p>
          <w:p w:rsidR="007012A1" w:rsidRPr="00590238" w:rsidRDefault="007012A1" w:rsidP="007012A1">
            <w:pPr>
              <w:ind w:left="761" w:firstLine="720"/>
              <w:rPr>
                <w:lang w:eastAsia="zh-CN"/>
              </w:rPr>
            </w:pPr>
            <w:r w:rsidRPr="00590238">
              <w:rPr>
                <w:lang w:eastAsia="zh-CN"/>
              </w:rPr>
              <w:t xml:space="preserve">Barrier(); </w:t>
            </w:r>
          </w:p>
          <w:p w:rsidR="007012A1" w:rsidRPr="00590238" w:rsidRDefault="007012A1" w:rsidP="007012A1">
            <w:pPr>
              <w:ind w:left="761" w:firstLine="720"/>
              <w:rPr>
                <w:lang w:eastAsia="zh-CN"/>
              </w:rPr>
            </w:pPr>
            <w:r w:rsidRPr="00590238">
              <w:rPr>
                <w:lang w:eastAsia="zh-CN"/>
              </w:rPr>
              <w:t>Although the slow atomic operations have been avoided in lock-free synchronization, frequently checking on global flag array still bring high latency. As the known fastest GPU global synchronization, it still comparable slower than a mechanism implemented well on hardware level.</w:t>
            </w:r>
          </w:p>
          <w:p w:rsidR="0008299A" w:rsidRDefault="0008299A" w:rsidP="007012A1">
            <w:pPr>
              <w:pStyle w:val="wfxFaxNum"/>
              <w:keepNext/>
            </w:pPr>
          </w:p>
        </w:tc>
      </w:tr>
    </w:tbl>
    <w:p w:rsidR="00BD078B" w:rsidRDefault="00BD078B" w:rsidP="003E3C8D">
      <w:pPr>
        <w:pStyle w:val="Header"/>
        <w:rPr>
          <w:rFonts w:cs="Arial"/>
          <w:sz w:val="20"/>
        </w:rPr>
      </w:pPr>
    </w:p>
    <w:tbl>
      <w:tblPr>
        <w:tblW w:w="0" w:type="auto"/>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1088"/>
      </w:tblGrid>
      <w:tr w:rsidR="0008299A" w:rsidTr="008C0473">
        <w:tc>
          <w:tcPr>
            <w:tcW w:w="11088" w:type="dxa"/>
            <w:tcBorders>
              <w:top w:val="single" w:sz="12" w:space="0" w:color="auto"/>
              <w:left w:val="single" w:sz="12" w:space="0" w:color="auto"/>
              <w:bottom w:val="nil"/>
              <w:right w:val="single" w:sz="12" w:space="0" w:color="auto"/>
            </w:tcBorders>
          </w:tcPr>
          <w:p w:rsidR="0008299A" w:rsidRDefault="00E25CA3" w:rsidP="00AB188F">
            <w:pPr>
              <w:keepNext/>
              <w:rPr>
                <w:b/>
                <w:sz w:val="20"/>
              </w:rPr>
              <w:pPrChange w:id="24" w:author="Windows User" w:date="2013-06-20T15:10:00Z">
                <w:pPr>
                  <w:keepNext/>
                </w:pPr>
              </w:pPrChange>
            </w:pPr>
            <w:del w:id="25" w:author="Windows User" w:date="2013-06-20T15:10:00Z">
              <w:r w:rsidDel="00AB188F">
                <w:rPr>
                  <w:sz w:val="20"/>
                </w:rPr>
                <w:lastRenderedPageBreak/>
                <w:delText>7</w:delText>
              </w:r>
              <w:r w:rsidR="0008299A" w:rsidRPr="00AE1E83" w:rsidDel="00AB188F">
                <w:rPr>
                  <w:sz w:val="20"/>
                </w:rPr>
                <w:delText>.</w:delText>
              </w:r>
            </w:del>
            <w:r w:rsidR="0008299A">
              <w:rPr>
                <w:b/>
                <w:sz w:val="20"/>
              </w:rPr>
              <w:t xml:space="preserve">  Describe your invention</w:t>
            </w:r>
            <w:r w:rsidR="0008299A">
              <w:rPr>
                <w:sz w:val="20"/>
              </w:rPr>
              <w:t xml:space="preserve"> in a manner that is sufficient to enable someone with basic skill in this field to fully understand the invention and its operation. Do not limit your description to your preferred implementation; instead, include as many possible alternatives or modifications that you can imagine a competitor might use.</w:t>
            </w:r>
          </w:p>
        </w:tc>
      </w:tr>
      <w:tr w:rsidR="0008299A" w:rsidTr="008C0473">
        <w:tc>
          <w:tcPr>
            <w:tcW w:w="11088" w:type="dxa"/>
            <w:tcBorders>
              <w:top w:val="nil"/>
              <w:left w:val="single" w:sz="12" w:space="0" w:color="auto"/>
              <w:bottom w:val="single" w:sz="4" w:space="0" w:color="auto"/>
              <w:right w:val="single" w:sz="12" w:space="0" w:color="auto"/>
            </w:tcBorders>
          </w:tcPr>
          <w:p w:rsidR="0008299A" w:rsidRDefault="0008299A" w:rsidP="008C0473">
            <w:pPr>
              <w:keepNext/>
              <w:rPr>
                <w:sz w:val="16"/>
              </w:rPr>
            </w:pPr>
            <w:r>
              <w:rPr>
                <w:sz w:val="16"/>
              </w:rPr>
              <w:t>NOTE: Please use appropriate drawings (e.g., system, circuit, timing, or flow diagrams). Hand-drawn sketches are acceptable.  You may also attach additional documents to this IDF so long as they are referenced below.</w:t>
            </w:r>
          </w:p>
        </w:tc>
      </w:tr>
      <w:tr w:rsidR="0008299A" w:rsidTr="00371022">
        <w:trPr>
          <w:trHeight w:val="2690"/>
        </w:trPr>
        <w:tc>
          <w:tcPr>
            <w:tcW w:w="11088" w:type="dxa"/>
            <w:tcBorders>
              <w:top w:val="nil"/>
              <w:left w:val="single" w:sz="12" w:space="0" w:color="auto"/>
              <w:bottom w:val="single" w:sz="12" w:space="0" w:color="auto"/>
              <w:right w:val="single" w:sz="12" w:space="0" w:color="auto"/>
            </w:tcBorders>
          </w:tcPr>
          <w:p w:rsidR="009D1053" w:rsidDel="003E4682" w:rsidRDefault="00C8753B" w:rsidP="005009AA">
            <w:pPr>
              <w:pStyle w:val="wfxFaxNum"/>
              <w:keepNext/>
              <w:spacing w:line="276" w:lineRule="auto"/>
              <w:rPr>
                <w:del w:id="26" w:author="Windows User" w:date="2012-11-16T14:16:00Z"/>
                <w:lang w:eastAsia="zh-CN"/>
              </w:rPr>
              <w:pPrChange w:id="27" w:author="Windows User" w:date="2013-06-20T17:21:00Z">
                <w:pPr>
                  <w:pStyle w:val="wfxFaxNum"/>
                  <w:keepNext/>
                </w:pPr>
              </w:pPrChange>
            </w:pPr>
            <w:r w:rsidRPr="00590238">
              <w:rPr>
                <w:lang w:eastAsia="zh-CN"/>
              </w:rPr>
              <w:t xml:space="preserve">This invention </w:t>
            </w:r>
            <w:r>
              <w:rPr>
                <w:rFonts w:hint="eastAsia"/>
                <w:lang w:eastAsia="zh-CN"/>
              </w:rPr>
              <w:t>propose</w:t>
            </w:r>
            <w:r>
              <w:rPr>
                <w:lang w:eastAsia="zh-CN"/>
              </w:rPr>
              <w:t>s a</w:t>
            </w:r>
            <w:r>
              <w:rPr>
                <w:rFonts w:hint="eastAsia"/>
                <w:lang w:eastAsia="zh-CN"/>
              </w:rPr>
              <w:t xml:space="preserve"> hardware</w:t>
            </w:r>
            <w:ins w:id="28" w:author="Windows User" w:date="2013-05-31T14:22:00Z">
              <w:r w:rsidR="00BF773E">
                <w:rPr>
                  <w:rFonts w:hint="eastAsia"/>
                  <w:lang w:eastAsia="zh-CN"/>
                </w:rPr>
                <w:t>-based</w:t>
              </w:r>
            </w:ins>
            <w:r>
              <w:rPr>
                <w:rFonts w:hint="eastAsia"/>
                <w:lang w:eastAsia="zh-CN"/>
              </w:rPr>
              <w:t xml:space="preserve"> </w:t>
            </w:r>
            <w:r w:rsidRPr="00590238">
              <w:rPr>
                <w:lang w:eastAsia="zh-CN"/>
              </w:rPr>
              <w:t xml:space="preserve">global synchronization mechanism </w:t>
            </w:r>
            <w:r>
              <w:rPr>
                <w:rFonts w:hint="eastAsia"/>
                <w:lang w:eastAsia="zh-CN"/>
              </w:rPr>
              <w:t>which enables</w:t>
            </w:r>
            <w:r w:rsidRPr="00590238">
              <w:rPr>
                <w:lang w:eastAsia="zh-CN"/>
              </w:rPr>
              <w:t xml:space="preserve"> efficient</w:t>
            </w:r>
            <w:r>
              <w:rPr>
                <w:rFonts w:hint="eastAsia"/>
                <w:lang w:eastAsia="zh-CN"/>
              </w:rPr>
              <w:t xml:space="preserve"> parallel</w:t>
            </w:r>
            <w:r w:rsidRPr="00590238">
              <w:rPr>
                <w:lang w:eastAsia="zh-CN"/>
              </w:rPr>
              <w:t xml:space="preserve"> </w:t>
            </w:r>
            <w:r>
              <w:rPr>
                <w:rFonts w:hint="eastAsia"/>
                <w:lang w:eastAsia="zh-CN"/>
              </w:rPr>
              <w:t>synchronization</w:t>
            </w:r>
            <w:r w:rsidRPr="00590238">
              <w:rPr>
                <w:lang w:eastAsia="zh-CN"/>
              </w:rPr>
              <w:t xml:space="preserve"> between different </w:t>
            </w:r>
            <w:r>
              <w:rPr>
                <w:rFonts w:hint="eastAsia"/>
                <w:lang w:eastAsia="zh-CN"/>
              </w:rPr>
              <w:t xml:space="preserve">cores. </w:t>
            </w:r>
            <w:ins w:id="29" w:author="Windows User" w:date="2012-11-15T18:49:00Z">
              <w:r w:rsidR="002F3C50" w:rsidRPr="009E0A32">
                <w:t xml:space="preserve">The basic idea of </w:t>
              </w:r>
            </w:ins>
            <w:r>
              <w:rPr>
                <w:rFonts w:hint="eastAsia"/>
                <w:lang w:eastAsia="zh-CN"/>
              </w:rPr>
              <w:t xml:space="preserve">the </w:t>
            </w:r>
            <w:ins w:id="30" w:author="Windows User" w:date="2012-11-15T18:49:00Z">
              <w:r w:rsidR="002F3C50" w:rsidRPr="009E0A32">
                <w:t xml:space="preserve">proposal is </w:t>
              </w:r>
            </w:ins>
            <w:r>
              <w:rPr>
                <w:rFonts w:hint="eastAsia"/>
                <w:lang w:eastAsia="zh-CN"/>
              </w:rPr>
              <w:t xml:space="preserve">to track the synchronization flag and dependency between cores in hardware, and update the flag to the dependent cores whenever it is ready. </w:t>
            </w:r>
            <w:r>
              <w:rPr>
                <w:lang w:eastAsia="zh-CN"/>
              </w:rPr>
              <w:t>Synchronization</w:t>
            </w:r>
            <w:r>
              <w:rPr>
                <w:rFonts w:hint="eastAsia"/>
                <w:lang w:eastAsia="zh-CN"/>
              </w:rPr>
              <w:t xml:space="preserve"> decisions can be made locally once the core </w:t>
            </w:r>
            <w:r>
              <w:rPr>
                <w:lang w:eastAsia="zh-CN"/>
              </w:rPr>
              <w:t>receives</w:t>
            </w:r>
            <w:r>
              <w:rPr>
                <w:rFonts w:hint="eastAsia"/>
                <w:lang w:eastAsia="zh-CN"/>
              </w:rPr>
              <w:t xml:space="preserve"> all the expecting flags. </w:t>
            </w:r>
            <w:r w:rsidR="001A2F36">
              <w:rPr>
                <w:rFonts w:hint="eastAsia"/>
                <w:lang w:eastAsia="zh-CN"/>
              </w:rPr>
              <w:t>Future many-core processors can integrate the synchronization unit on chip to replace the inefficient software synchronizations through API calls or off-chip memory operations.</w:t>
            </w:r>
          </w:p>
          <w:p w:rsidR="009D1053" w:rsidRPr="009D1053" w:rsidRDefault="009D1053" w:rsidP="005009AA">
            <w:pPr>
              <w:pStyle w:val="wfxFaxNum"/>
              <w:keepNext/>
              <w:spacing w:line="276" w:lineRule="auto"/>
              <w:rPr>
                <w:b/>
              </w:rPr>
              <w:pPrChange w:id="31" w:author="Windows User" w:date="2013-06-20T17:21:00Z">
                <w:pPr>
                  <w:pStyle w:val="wfxFaxNum"/>
                  <w:keepNext/>
                </w:pPr>
              </w:pPrChange>
            </w:pPr>
          </w:p>
          <w:p w:rsidR="002A4B56" w:rsidDel="005009AA" w:rsidRDefault="001A2F36" w:rsidP="00875B7E">
            <w:pPr>
              <w:pStyle w:val="wfxFaxNum"/>
              <w:keepNext/>
              <w:numPr>
                <w:ilvl w:val="0"/>
                <w:numId w:val="14"/>
              </w:numPr>
              <w:rPr>
                <w:del w:id="32" w:author="Windows User" w:date="2013-06-20T17:13:00Z"/>
                <w:b/>
              </w:rPr>
            </w:pPr>
            <w:del w:id="33" w:author="Windows User" w:date="2013-06-20T17:13:00Z">
              <w:r w:rsidDel="005009AA">
                <w:rPr>
                  <w:rFonts w:hint="eastAsia"/>
                  <w:b/>
                  <w:lang w:eastAsia="zh-CN"/>
                </w:rPr>
                <w:delText xml:space="preserve">Synchronization in </w:delText>
              </w:r>
              <w:r w:rsidR="009D1053" w:rsidRPr="009D1053" w:rsidDel="005009AA">
                <w:rPr>
                  <w:b/>
                </w:rPr>
                <w:delText xml:space="preserve">GPGPU computing </w:delText>
              </w:r>
              <w:r w:rsidDel="005009AA">
                <w:rPr>
                  <w:rFonts w:hint="eastAsia"/>
                  <w:b/>
                  <w:lang w:eastAsia="zh-CN"/>
                </w:rPr>
                <w:delText>(necessary or not?)</w:delText>
              </w:r>
            </w:del>
          </w:p>
          <w:p w:rsidR="006F1275" w:rsidRPr="00EF7FDC" w:rsidDel="005009AA" w:rsidRDefault="0069128B" w:rsidP="00EF7FDC">
            <w:pPr>
              <w:pStyle w:val="wfxFaxNum"/>
              <w:keepNext/>
              <w:rPr>
                <w:del w:id="34" w:author="Windows User" w:date="2013-06-20T17:13:00Z"/>
                <w:b/>
                <w:lang w:eastAsia="zh-CN"/>
              </w:rPr>
            </w:pPr>
            <w:del w:id="35" w:author="Windows User" w:date="2013-06-20T17:13:00Z">
              <w:r w:rsidDel="005009AA">
                <w:delText xml:space="preserve">   </w:delText>
              </w:r>
            </w:del>
          </w:p>
          <w:p w:rsidR="002A4B56" w:rsidRDefault="001A2F36" w:rsidP="00875B7E">
            <w:pPr>
              <w:pStyle w:val="wfxFaxNum"/>
              <w:keepNext/>
              <w:numPr>
                <w:ilvl w:val="0"/>
                <w:numId w:val="14"/>
              </w:numPr>
              <w:rPr>
                <w:b/>
              </w:rPr>
            </w:pPr>
            <w:r>
              <w:rPr>
                <w:rFonts w:hint="eastAsia"/>
                <w:b/>
                <w:lang w:eastAsia="zh-CN"/>
              </w:rPr>
              <w:t>H/W synchronization unit</w:t>
            </w:r>
          </w:p>
          <w:p w:rsidR="001A2F36" w:rsidRDefault="001A2F36" w:rsidP="005009AA">
            <w:pPr>
              <w:pStyle w:val="wfxFaxNum"/>
              <w:keepNext/>
              <w:spacing w:line="276" w:lineRule="auto"/>
              <w:rPr>
                <w:lang w:eastAsia="zh-CN"/>
              </w:rPr>
              <w:pPrChange w:id="36" w:author="Windows User" w:date="2013-06-20T17:21:00Z">
                <w:pPr>
                  <w:pStyle w:val="wfxFaxNum"/>
                  <w:keepNext/>
                </w:pPr>
              </w:pPrChange>
            </w:pPr>
            <w:r>
              <w:rPr>
                <w:rFonts w:hint="eastAsia"/>
                <w:lang w:eastAsia="zh-CN"/>
              </w:rPr>
              <w:t xml:space="preserve">  The synchronization unit includes a light register-vector for each core to track the critical information including flag, counter etc., and a destination mask which indicates the list of cores that have dependence </w:t>
            </w:r>
            <w:ins w:id="37" w:author="Windows User" w:date="2013-05-31T14:34:00Z">
              <w:r w:rsidR="007E3D84">
                <w:rPr>
                  <w:rFonts w:hint="eastAsia"/>
                  <w:lang w:eastAsia="zh-CN"/>
                </w:rPr>
                <w:t>with</w:t>
              </w:r>
            </w:ins>
            <w:del w:id="38" w:author="Windows User" w:date="2013-05-31T14:34:00Z">
              <w:r w:rsidDel="007E3D84">
                <w:rPr>
                  <w:rFonts w:hint="eastAsia"/>
                  <w:lang w:eastAsia="zh-CN"/>
                </w:rPr>
                <w:delText>on</w:delText>
              </w:r>
            </w:del>
            <w:r>
              <w:rPr>
                <w:rFonts w:hint="eastAsia"/>
                <w:lang w:eastAsia="zh-CN"/>
              </w:rPr>
              <w:t xml:space="preserve"> the current core.  Different </w:t>
            </w:r>
            <w:r>
              <w:rPr>
                <w:lang w:eastAsia="zh-CN"/>
              </w:rPr>
              <w:t>synchronization</w:t>
            </w:r>
            <w:r>
              <w:rPr>
                <w:rFonts w:hint="eastAsia"/>
                <w:lang w:eastAsia="zh-CN"/>
              </w:rPr>
              <w:t xml:space="preserve"> units can communicate with each</w:t>
            </w:r>
            <w:ins w:id="39" w:author="Windows User" w:date="2013-05-31T14:24:00Z">
              <w:r w:rsidR="00BF773E">
                <w:rPr>
                  <w:rFonts w:hint="eastAsia"/>
                  <w:lang w:eastAsia="zh-CN"/>
                </w:rPr>
                <w:t xml:space="preserve"> other</w:t>
              </w:r>
            </w:ins>
            <w:r>
              <w:rPr>
                <w:rFonts w:hint="eastAsia"/>
                <w:lang w:eastAsia="zh-CN"/>
              </w:rPr>
              <w:t xml:space="preserve"> to update the </w:t>
            </w:r>
            <w:r>
              <w:rPr>
                <w:lang w:eastAsia="zh-CN"/>
              </w:rPr>
              <w:t>critical</w:t>
            </w:r>
            <w:r>
              <w:rPr>
                <w:rFonts w:hint="eastAsia"/>
                <w:lang w:eastAsia="zh-CN"/>
              </w:rPr>
              <w:t xml:space="preserve"> information and </w:t>
            </w:r>
            <w:r>
              <w:rPr>
                <w:lang w:eastAsia="zh-CN"/>
              </w:rPr>
              <w:t>synchronization</w:t>
            </w:r>
            <w:r>
              <w:rPr>
                <w:rFonts w:hint="eastAsia"/>
                <w:lang w:eastAsia="zh-CN"/>
              </w:rPr>
              <w:t xml:space="preserve"> </w:t>
            </w:r>
            <w:r>
              <w:rPr>
                <w:lang w:eastAsia="zh-CN"/>
              </w:rPr>
              <w:t>decision</w:t>
            </w:r>
            <w:r>
              <w:rPr>
                <w:rFonts w:hint="eastAsia"/>
                <w:lang w:eastAsia="zh-CN"/>
              </w:rPr>
              <w:t xml:space="preserve"> can be made locally without waiting for a global signal. </w:t>
            </w:r>
          </w:p>
          <w:p w:rsidR="00483B89" w:rsidRDefault="00483B89" w:rsidP="005009AA">
            <w:pPr>
              <w:pStyle w:val="wfxFaxNum"/>
              <w:keepNext/>
              <w:spacing w:line="276" w:lineRule="auto"/>
              <w:rPr>
                <w:lang w:eastAsia="zh-CN"/>
              </w:rPr>
              <w:pPrChange w:id="40" w:author="Windows User" w:date="2013-06-20T17:21:00Z">
                <w:pPr>
                  <w:pStyle w:val="wfxFaxNum"/>
                  <w:keepNext/>
                </w:pPr>
              </w:pPrChange>
            </w:pPr>
            <w:r>
              <w:rPr>
                <w:rFonts w:hint="eastAsia"/>
                <w:lang w:eastAsia="zh-CN"/>
              </w:rPr>
              <w:t xml:space="preserve"> </w:t>
            </w:r>
            <w:r w:rsidR="001807CA">
              <w:rPr>
                <w:rFonts w:hint="eastAsia"/>
                <w:lang w:eastAsia="zh-CN"/>
              </w:rPr>
              <w:t xml:space="preserve">  </w:t>
            </w:r>
            <w:r>
              <w:rPr>
                <w:lang w:eastAsia="zh-CN"/>
              </w:rPr>
              <w:t>S</w:t>
            </w:r>
            <w:r>
              <w:rPr>
                <w:rFonts w:hint="eastAsia"/>
                <w:lang w:eastAsia="zh-CN"/>
              </w:rPr>
              <w:t>ynchronization unit can sit next to the</w:t>
            </w:r>
            <w:ins w:id="41" w:author="Windows User" w:date="2013-05-31T14:24:00Z">
              <w:r w:rsidR="00BF773E">
                <w:rPr>
                  <w:rFonts w:hint="eastAsia"/>
                  <w:lang w:eastAsia="zh-CN"/>
                </w:rPr>
                <w:t xml:space="preserve"> on-chip</w:t>
              </w:r>
            </w:ins>
            <w:r>
              <w:rPr>
                <w:rFonts w:hint="eastAsia"/>
                <w:lang w:eastAsia="zh-CN"/>
              </w:rPr>
              <w:t xml:space="preserve"> </w:t>
            </w:r>
            <w:proofErr w:type="spellStart"/>
            <w:r>
              <w:rPr>
                <w:rFonts w:hint="eastAsia"/>
                <w:lang w:eastAsia="zh-CN"/>
              </w:rPr>
              <w:t>interconnect</w:t>
            </w:r>
            <w:del w:id="42" w:author="Windows User" w:date="2013-05-31T14:24:00Z">
              <w:r w:rsidDel="00BF773E">
                <w:rPr>
                  <w:rFonts w:hint="eastAsia"/>
                  <w:lang w:eastAsia="zh-CN"/>
                </w:rPr>
                <w:delText xml:space="preserve"> on-chip </w:delText>
              </w:r>
            </w:del>
            <w:r>
              <w:rPr>
                <w:rFonts w:hint="eastAsia"/>
                <w:lang w:eastAsia="zh-CN"/>
              </w:rPr>
              <w:t>in</w:t>
            </w:r>
            <w:proofErr w:type="spellEnd"/>
            <w:r>
              <w:rPr>
                <w:rFonts w:hint="eastAsia"/>
                <w:lang w:eastAsia="zh-CN"/>
              </w:rPr>
              <w:t xml:space="preserve"> order to </w:t>
            </w:r>
            <w:ins w:id="43" w:author="Windows User" w:date="2013-05-31T14:24:00Z">
              <w:r w:rsidR="00BF773E">
                <w:rPr>
                  <w:rFonts w:hint="eastAsia"/>
                  <w:lang w:eastAsia="zh-CN"/>
                </w:rPr>
                <w:t xml:space="preserve">communicate </w:t>
              </w:r>
            </w:ins>
            <w:del w:id="44" w:author="Windows User" w:date="2013-05-31T14:24:00Z">
              <w:r w:rsidDel="00BF773E">
                <w:rPr>
                  <w:rFonts w:hint="eastAsia"/>
                  <w:lang w:eastAsia="zh-CN"/>
                </w:rPr>
                <w:delText>talk</w:delText>
              </w:r>
            </w:del>
            <w:r>
              <w:rPr>
                <w:rFonts w:hint="eastAsia"/>
                <w:lang w:eastAsia="zh-CN"/>
              </w:rPr>
              <w:t xml:space="preserve"> with each </w:t>
            </w:r>
            <w:proofErr w:type="gramStart"/>
            <w:r>
              <w:rPr>
                <w:rFonts w:hint="eastAsia"/>
                <w:lang w:eastAsia="zh-CN"/>
              </w:rPr>
              <w:t>other,</w:t>
            </w:r>
            <w:proofErr w:type="gramEnd"/>
            <w:r>
              <w:rPr>
                <w:rFonts w:hint="eastAsia"/>
                <w:lang w:eastAsia="zh-CN"/>
              </w:rPr>
              <w:t xml:space="preserve"> options can be core</w:t>
            </w:r>
            <w:r>
              <w:rPr>
                <w:lang w:eastAsia="zh-CN"/>
              </w:rPr>
              <w:t>’</w:t>
            </w:r>
            <w:r>
              <w:rPr>
                <w:rFonts w:hint="eastAsia"/>
                <w:lang w:eastAsia="zh-CN"/>
              </w:rPr>
              <w:t>s private L1 cache or shared/</w:t>
            </w:r>
            <w:r>
              <w:rPr>
                <w:lang w:eastAsia="zh-CN"/>
              </w:rPr>
              <w:t>private</w:t>
            </w:r>
            <w:r>
              <w:rPr>
                <w:rFonts w:hint="eastAsia"/>
                <w:lang w:eastAsia="zh-CN"/>
              </w:rPr>
              <w:t xml:space="preserve"> L2 cache. Synchronization flags can be sent through the cache ports to each other.</w:t>
            </w:r>
            <w:ins w:id="45" w:author="Windows User" w:date="2013-05-31T14:40:00Z">
              <w:r w:rsidR="004C0CBE">
                <w:rPr>
                  <w:rFonts w:hint="eastAsia"/>
                  <w:lang w:eastAsia="zh-CN"/>
                </w:rPr>
                <w:t xml:space="preserve"> Once current core reaches the </w:t>
              </w:r>
              <w:r w:rsidR="004C0CBE">
                <w:rPr>
                  <w:lang w:eastAsia="zh-CN"/>
                </w:rPr>
                <w:t>synchronization</w:t>
              </w:r>
              <w:r w:rsidR="004C0CBE">
                <w:rPr>
                  <w:rFonts w:hint="eastAsia"/>
                  <w:lang w:eastAsia="zh-CN"/>
                </w:rPr>
                <w:t xml:space="preserve"> point, it first sends out the </w:t>
              </w:r>
            </w:ins>
            <w:ins w:id="46" w:author="Windows User" w:date="2013-05-31T14:41:00Z">
              <w:r w:rsidR="004C0CBE">
                <w:rPr>
                  <w:lang w:eastAsia="zh-CN"/>
                </w:rPr>
                <w:t>“</w:t>
              </w:r>
              <w:r w:rsidR="004C0CBE">
                <w:rPr>
                  <w:rFonts w:hint="eastAsia"/>
                  <w:lang w:eastAsia="zh-CN"/>
                </w:rPr>
                <w:t>finished</w:t>
              </w:r>
              <w:r w:rsidR="004C0CBE">
                <w:rPr>
                  <w:lang w:eastAsia="zh-CN"/>
                </w:rPr>
                <w:t>”</w:t>
              </w:r>
              <w:r w:rsidR="004C0CBE">
                <w:rPr>
                  <w:rFonts w:hint="eastAsia"/>
                  <w:lang w:eastAsia="zh-CN"/>
                </w:rPr>
                <w:t xml:space="preserve"> </w:t>
              </w:r>
            </w:ins>
            <w:ins w:id="47" w:author="Windows User" w:date="2013-05-31T14:53:00Z">
              <w:r w:rsidR="005D0A4A">
                <w:rPr>
                  <w:rFonts w:hint="eastAsia"/>
                  <w:lang w:eastAsia="zh-CN"/>
                </w:rPr>
                <w:t xml:space="preserve">status </w:t>
              </w:r>
            </w:ins>
            <w:ins w:id="48" w:author="Windows User" w:date="2013-05-31T14:41:00Z">
              <w:r w:rsidR="004C0CBE">
                <w:rPr>
                  <w:rFonts w:hint="eastAsia"/>
                  <w:lang w:eastAsia="zh-CN"/>
                </w:rPr>
                <w:t>information to all the cores that are depended on its output</w:t>
              </w:r>
            </w:ins>
            <w:ins w:id="49" w:author="Windows User" w:date="2013-05-31T14:53:00Z">
              <w:r w:rsidR="005D0A4A">
                <w:rPr>
                  <w:rFonts w:hint="eastAsia"/>
                  <w:lang w:eastAsia="zh-CN"/>
                </w:rPr>
                <w:t xml:space="preserve"> data</w:t>
              </w:r>
            </w:ins>
            <w:ins w:id="50" w:author="Windows User" w:date="2013-05-31T14:41:00Z">
              <w:r w:rsidR="004C0CBE">
                <w:rPr>
                  <w:rFonts w:hint="eastAsia"/>
                  <w:lang w:eastAsia="zh-CN"/>
                </w:rPr>
                <w:t xml:space="preserve">. </w:t>
              </w:r>
              <w:r w:rsidR="00763F63">
                <w:rPr>
                  <w:rFonts w:hint="eastAsia"/>
                  <w:lang w:eastAsia="zh-CN"/>
                </w:rPr>
                <w:t xml:space="preserve">Then </w:t>
              </w:r>
            </w:ins>
            <w:ins w:id="51" w:author="Windows User" w:date="2013-05-31T14:53:00Z">
              <w:r w:rsidR="005D0A4A">
                <w:rPr>
                  <w:rFonts w:hint="eastAsia"/>
                  <w:lang w:eastAsia="zh-CN"/>
                </w:rPr>
                <w:t xml:space="preserve">all </w:t>
              </w:r>
            </w:ins>
            <w:ins w:id="52" w:author="Windows User" w:date="2013-05-31T14:41:00Z">
              <w:r w:rsidR="00763F63">
                <w:rPr>
                  <w:rFonts w:hint="eastAsia"/>
                  <w:lang w:eastAsia="zh-CN"/>
                </w:rPr>
                <w:t>the receiver</w:t>
              </w:r>
            </w:ins>
            <w:ins w:id="53" w:author="Windows User" w:date="2013-05-31T14:53:00Z">
              <w:r w:rsidR="005D0A4A">
                <w:rPr>
                  <w:rFonts w:hint="eastAsia"/>
                  <w:lang w:eastAsia="zh-CN"/>
                </w:rPr>
                <w:t>s</w:t>
              </w:r>
            </w:ins>
            <w:ins w:id="54" w:author="Windows User" w:date="2013-05-31T14:41:00Z">
              <w:r w:rsidR="00763F63">
                <w:rPr>
                  <w:rFonts w:hint="eastAsia"/>
                  <w:lang w:eastAsia="zh-CN"/>
                </w:rPr>
                <w:t xml:space="preserve"> will update </w:t>
              </w:r>
            </w:ins>
            <w:ins w:id="55" w:author="Windows User" w:date="2013-05-31T14:42:00Z">
              <w:r w:rsidR="00763F63">
                <w:rPr>
                  <w:rFonts w:hint="eastAsia"/>
                  <w:lang w:eastAsia="zh-CN"/>
                </w:rPr>
                <w:t xml:space="preserve">the flag </w:t>
              </w:r>
            </w:ins>
            <w:ins w:id="56" w:author="Windows User" w:date="2013-05-31T14:43:00Z">
              <w:r w:rsidR="00763F63">
                <w:rPr>
                  <w:rFonts w:hint="eastAsia"/>
                  <w:lang w:eastAsia="zh-CN"/>
                </w:rPr>
                <w:t xml:space="preserve">of corresponding core </w:t>
              </w:r>
            </w:ins>
            <w:ins w:id="57" w:author="Windows User" w:date="2013-05-31T14:42:00Z">
              <w:r w:rsidR="00763F63">
                <w:rPr>
                  <w:rFonts w:hint="eastAsia"/>
                  <w:lang w:eastAsia="zh-CN"/>
                </w:rPr>
                <w:t xml:space="preserve">in </w:t>
              </w:r>
            </w:ins>
            <w:ins w:id="58" w:author="Windows User" w:date="2013-05-31T14:41:00Z">
              <w:r w:rsidR="00763F63">
                <w:rPr>
                  <w:rFonts w:hint="eastAsia"/>
                  <w:lang w:eastAsia="zh-CN"/>
                </w:rPr>
                <w:t xml:space="preserve">their synchronization unit. </w:t>
              </w:r>
            </w:ins>
            <w:ins w:id="59" w:author="Windows User" w:date="2013-05-31T14:43:00Z">
              <w:r w:rsidR="00763F63">
                <w:rPr>
                  <w:rFonts w:hint="eastAsia"/>
                  <w:lang w:eastAsia="zh-CN"/>
                </w:rPr>
                <w:t xml:space="preserve">The </w:t>
              </w:r>
            </w:ins>
            <w:ins w:id="60" w:author="Windows User" w:date="2013-05-31T14:41:00Z">
              <w:r w:rsidR="00763F63">
                <w:rPr>
                  <w:rFonts w:hint="eastAsia"/>
                  <w:lang w:eastAsia="zh-CN"/>
                </w:rPr>
                <w:t xml:space="preserve">core checks if the </w:t>
              </w:r>
              <w:proofErr w:type="spellStart"/>
              <w:r w:rsidR="00763F63">
                <w:rPr>
                  <w:rFonts w:hint="eastAsia"/>
                  <w:lang w:eastAsia="zh-CN"/>
                </w:rPr>
                <w:t>received_flags</w:t>
              </w:r>
              <w:proofErr w:type="spellEnd"/>
              <w:r w:rsidR="00763F63">
                <w:rPr>
                  <w:rFonts w:hint="eastAsia"/>
                  <w:lang w:eastAsia="zh-CN"/>
                </w:rPr>
                <w:t xml:space="preserve"> have met the requirement of</w:t>
              </w:r>
            </w:ins>
            <w:ins w:id="61" w:author="Windows User" w:date="2013-05-31T14:43:00Z">
              <w:r w:rsidR="00763F63">
                <w:rPr>
                  <w:rFonts w:hint="eastAsia"/>
                  <w:lang w:eastAsia="zh-CN"/>
                </w:rPr>
                <w:t xml:space="preserve"> depend</w:t>
              </w:r>
              <w:r w:rsidR="005D0A4A">
                <w:rPr>
                  <w:rFonts w:hint="eastAsia"/>
                  <w:lang w:eastAsia="zh-CN"/>
                </w:rPr>
                <w:t xml:space="preserve">ency </w:t>
              </w:r>
              <w:r w:rsidR="00763F63">
                <w:rPr>
                  <w:rFonts w:hint="eastAsia"/>
                  <w:lang w:eastAsia="zh-CN"/>
                </w:rPr>
                <w:t>determined by the pattern</w:t>
              </w:r>
            </w:ins>
            <w:ins w:id="62" w:author="Windows User" w:date="2013-05-31T14:54:00Z">
              <w:r w:rsidR="005D0A4A">
                <w:rPr>
                  <w:rFonts w:hint="eastAsia"/>
                  <w:lang w:eastAsia="zh-CN"/>
                </w:rPr>
                <w:t xml:space="preserve"> unit</w:t>
              </w:r>
            </w:ins>
            <w:ins w:id="63" w:author="Windows User" w:date="2013-05-31T14:43:00Z">
              <w:r w:rsidR="00763F63">
                <w:rPr>
                  <w:rFonts w:hint="eastAsia"/>
                  <w:lang w:eastAsia="zh-CN"/>
                </w:rPr>
                <w:t>. F</w:t>
              </w:r>
            </w:ins>
            <w:ins w:id="64" w:author="Windows User" w:date="2013-05-31T14:44:00Z">
              <w:r w:rsidR="00763F63">
                <w:rPr>
                  <w:rFonts w:hint="eastAsia"/>
                  <w:lang w:eastAsia="zh-CN"/>
                </w:rPr>
                <w:t xml:space="preserve">or example, core A requires the output of core B, C, D. If the pattern mode indicates </w:t>
              </w:r>
              <w:r w:rsidR="005D0A4A">
                <w:rPr>
                  <w:rFonts w:hint="eastAsia"/>
                  <w:lang w:eastAsia="zh-CN"/>
                </w:rPr>
                <w:t xml:space="preserve">that </w:t>
              </w:r>
            </w:ins>
            <w:ins w:id="65" w:author="Windows User" w:date="2013-05-31T14:54:00Z">
              <w:r w:rsidR="005D0A4A">
                <w:rPr>
                  <w:rFonts w:hint="eastAsia"/>
                  <w:lang w:eastAsia="zh-CN"/>
                </w:rPr>
                <w:t>at least two inputs have to be available</w:t>
              </w:r>
            </w:ins>
            <w:ins w:id="66" w:author="Windows User" w:date="2013-05-31T14:55:00Z">
              <w:r w:rsidR="005D0A4A">
                <w:rPr>
                  <w:rFonts w:hint="eastAsia"/>
                  <w:lang w:eastAsia="zh-CN"/>
                </w:rPr>
                <w:t xml:space="preserve"> </w:t>
              </w:r>
            </w:ins>
            <w:ins w:id="67" w:author="Windows User" w:date="2013-05-31T14:44:00Z">
              <w:r w:rsidR="00763F63">
                <w:rPr>
                  <w:rFonts w:hint="eastAsia"/>
                  <w:lang w:eastAsia="zh-CN"/>
                </w:rPr>
                <w:t xml:space="preserve">and the </w:t>
              </w:r>
              <w:proofErr w:type="spellStart"/>
              <w:r w:rsidR="00763F63">
                <w:rPr>
                  <w:rFonts w:hint="eastAsia"/>
                  <w:lang w:eastAsia="zh-CN"/>
                </w:rPr>
                <w:t>received_flags</w:t>
              </w:r>
              <w:proofErr w:type="spellEnd"/>
              <w:r w:rsidR="00763F63">
                <w:rPr>
                  <w:rFonts w:hint="eastAsia"/>
                  <w:lang w:eastAsia="zh-CN"/>
                </w:rPr>
                <w:t xml:space="preserve"> of core B and C are set, core A can continue the computation.</w:t>
              </w:r>
            </w:ins>
            <w:ins w:id="68" w:author="Windows User" w:date="2013-05-31T14:47:00Z">
              <w:r w:rsidR="00763F63">
                <w:rPr>
                  <w:rFonts w:hint="eastAsia"/>
                  <w:lang w:eastAsia="zh-CN"/>
                </w:rPr>
                <w:t xml:space="preserve"> If the pattern mode indicates an </w:t>
              </w:r>
              <w:r w:rsidR="00763F63">
                <w:rPr>
                  <w:lang w:eastAsia="zh-CN"/>
                </w:rPr>
                <w:t>“</w:t>
              </w:r>
              <w:r w:rsidR="00763F63">
                <w:rPr>
                  <w:rFonts w:hint="eastAsia"/>
                  <w:lang w:eastAsia="zh-CN"/>
                </w:rPr>
                <w:t>and</w:t>
              </w:r>
              <w:r w:rsidR="00763F63">
                <w:rPr>
                  <w:lang w:eastAsia="zh-CN"/>
                </w:rPr>
                <w:t>”</w:t>
              </w:r>
              <w:r w:rsidR="00763F63">
                <w:rPr>
                  <w:rFonts w:hint="eastAsia"/>
                  <w:lang w:eastAsia="zh-CN"/>
                </w:rPr>
                <w:t xml:space="preserve"> operation</w:t>
              </w:r>
            </w:ins>
            <w:ins w:id="69" w:author="Windows User" w:date="2013-05-31T14:55:00Z">
              <w:r w:rsidR="005D0A4A">
                <w:rPr>
                  <w:rFonts w:hint="eastAsia"/>
                  <w:lang w:eastAsia="zh-CN"/>
                </w:rPr>
                <w:t xml:space="preserve"> which requires all the inputs to be ready</w:t>
              </w:r>
            </w:ins>
            <w:ins w:id="70" w:author="Windows User" w:date="2013-05-31T14:47:00Z">
              <w:r w:rsidR="00763F63">
                <w:rPr>
                  <w:rFonts w:hint="eastAsia"/>
                  <w:lang w:eastAsia="zh-CN"/>
                </w:rPr>
                <w:t>, then core A still needs to wait for core D</w:t>
              </w:r>
              <w:r w:rsidR="00763F63">
                <w:rPr>
                  <w:lang w:eastAsia="zh-CN"/>
                </w:rPr>
                <w:t>’</w:t>
              </w:r>
              <w:r w:rsidR="00763F63">
                <w:rPr>
                  <w:rFonts w:hint="eastAsia"/>
                  <w:lang w:eastAsia="zh-CN"/>
                </w:rPr>
                <w:t xml:space="preserve">s </w:t>
              </w:r>
              <w:r w:rsidR="00763F63">
                <w:rPr>
                  <w:lang w:eastAsia="zh-CN"/>
                </w:rPr>
                <w:t>synchronization</w:t>
              </w:r>
              <w:r w:rsidR="00763F63">
                <w:rPr>
                  <w:rFonts w:hint="eastAsia"/>
                  <w:lang w:eastAsia="zh-CN"/>
                </w:rPr>
                <w:t xml:space="preserve"> message. </w:t>
              </w:r>
            </w:ins>
            <w:ins w:id="71" w:author="Windows User" w:date="2013-05-31T14:41:00Z">
              <w:r w:rsidR="00763F63">
                <w:rPr>
                  <w:rFonts w:hint="eastAsia"/>
                  <w:lang w:eastAsia="zh-CN"/>
                </w:rPr>
                <w:t xml:space="preserve"> </w:t>
              </w:r>
            </w:ins>
          </w:p>
          <w:p w:rsidR="00483B89" w:rsidRDefault="00483B89" w:rsidP="005009AA">
            <w:pPr>
              <w:pStyle w:val="wfxFaxNum"/>
              <w:keepNext/>
              <w:spacing w:line="276" w:lineRule="auto"/>
              <w:rPr>
                <w:lang w:eastAsia="zh-CN"/>
              </w:rPr>
              <w:pPrChange w:id="72" w:author="Windows User" w:date="2013-06-20T17:21:00Z">
                <w:pPr>
                  <w:pStyle w:val="wfxFaxNum"/>
                  <w:keepNext/>
                </w:pPr>
              </w:pPrChange>
            </w:pPr>
            <w:r>
              <w:rPr>
                <w:rFonts w:hint="eastAsia"/>
                <w:lang w:eastAsia="zh-CN"/>
              </w:rPr>
              <w:t xml:space="preserve"> </w:t>
            </w:r>
            <w:r w:rsidR="001807CA">
              <w:rPr>
                <w:rFonts w:hint="eastAsia"/>
                <w:lang w:eastAsia="zh-CN"/>
              </w:rPr>
              <w:t xml:space="preserve">  </w:t>
            </w:r>
            <w:r>
              <w:rPr>
                <w:rFonts w:hint="eastAsia"/>
                <w:lang w:eastAsia="zh-CN"/>
              </w:rPr>
              <w:t xml:space="preserve">The hardware components of synchronization units are as shown in Fig1: an entry table to track the synchronization information and a packet generator to generate packets (containing synchronization </w:t>
            </w:r>
            <w:del w:id="73" w:author="Windows User" w:date="2013-06-20T15:32:00Z">
              <w:r w:rsidDel="001B7042">
                <w:rPr>
                  <w:rFonts w:hint="eastAsia"/>
                  <w:lang w:eastAsia="zh-CN"/>
                </w:rPr>
                <w:delText>information</w:delText>
              </w:r>
            </w:del>
            <w:ins w:id="74" w:author="Windows User" w:date="2013-06-20T15:32:00Z">
              <w:r w:rsidR="001B7042">
                <w:rPr>
                  <w:lang w:eastAsia="zh-CN"/>
                </w:rPr>
                <w:t>message</w:t>
              </w:r>
            </w:ins>
            <w:r>
              <w:rPr>
                <w:rFonts w:hint="eastAsia"/>
                <w:lang w:eastAsia="zh-CN"/>
              </w:rPr>
              <w:t xml:space="preserve">) and send them out through the out port, a packet receiver to receive </w:t>
            </w:r>
            <w:ins w:id="75" w:author="Windows User" w:date="2013-06-20T15:32:00Z">
              <w:r w:rsidR="001B7042">
                <w:rPr>
                  <w:lang w:eastAsia="zh-CN"/>
                </w:rPr>
                <w:t>synchronization messages</w:t>
              </w:r>
            </w:ins>
            <w:del w:id="76" w:author="Windows User" w:date="2013-06-20T15:32:00Z">
              <w:r w:rsidDel="001B7042">
                <w:rPr>
                  <w:rFonts w:hint="eastAsia"/>
                  <w:lang w:eastAsia="zh-CN"/>
                </w:rPr>
                <w:delText>packets</w:delText>
              </w:r>
            </w:del>
            <w:r>
              <w:rPr>
                <w:rFonts w:hint="eastAsia"/>
                <w:lang w:eastAsia="zh-CN"/>
              </w:rPr>
              <w:t xml:space="preserve"> from the n</w:t>
            </w:r>
            <w:r w:rsidR="001807CA">
              <w:rPr>
                <w:rFonts w:hint="eastAsia"/>
                <w:lang w:eastAsia="zh-CN"/>
              </w:rPr>
              <w:t xml:space="preserve">etwork. </w:t>
            </w:r>
            <w:ins w:id="77" w:author="Windows User" w:date="2013-06-20T15:32:00Z">
              <w:r w:rsidR="001B7042">
                <w:rPr>
                  <w:lang w:eastAsia="zh-CN"/>
                </w:rPr>
                <w:t xml:space="preserve"> A detailed description of the </w:t>
              </w:r>
            </w:ins>
            <w:ins w:id="78" w:author="Windows User" w:date="2013-06-20T15:33:00Z">
              <w:r w:rsidR="001B7042">
                <w:rPr>
                  <w:lang w:eastAsia="zh-CN"/>
                </w:rPr>
                <w:t>synchronization unit is as following.</w:t>
              </w:r>
            </w:ins>
          </w:p>
          <w:p w:rsidR="009D1053" w:rsidRDefault="00AB188F" w:rsidP="009D1053">
            <w:pPr>
              <w:pStyle w:val="wfxFaxNum"/>
              <w:keepNext/>
              <w:jc w:val="center"/>
              <w:rPr>
                <w:lang w:eastAsia="zh-CN"/>
              </w:rPr>
            </w:pPr>
            <w:ins w:id="79" w:author="Windows User" w:date="2013-06-20T15:12:00Z">
              <w:r>
                <w:rPr>
                  <w:noProof/>
                  <w:lang w:eastAsia="zh-CN"/>
                </w:rPr>
                <w:lastRenderedPageBreak/>
                <w:drawing>
                  <wp:inline distT="0" distB="0" distL="0" distR="0">
                    <wp:extent cx="6709118" cy="1485361"/>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2411" cy="1486090"/>
                            </a:xfrm>
                            <a:prstGeom prst="rect">
                              <a:avLst/>
                            </a:prstGeom>
                          </pic:spPr>
                        </pic:pic>
                      </a:graphicData>
                    </a:graphic>
                  </wp:inline>
                </w:drawing>
              </w:r>
            </w:ins>
            <w:del w:id="80" w:author="Windows User" w:date="2013-06-20T15:09:00Z">
              <w:r w:rsidR="00EF7FDC" w:rsidDel="009E1C03">
                <w:rPr>
                  <w:noProof/>
                  <w:lang w:eastAsia="zh-CN"/>
                </w:rPr>
                <w:drawing>
                  <wp:inline distT="0" distB="0" distL="0" distR="0" wp14:anchorId="69421EFD" wp14:editId="28ABC0C1">
                    <wp:extent cx="6273800" cy="185409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ization unit.jpg"/>
                            <pic:cNvPicPr/>
                          </pic:nvPicPr>
                          <pic:blipFill>
                            <a:blip r:embed="rId14">
                              <a:extLst>
                                <a:ext uri="{28A0092B-C50C-407E-A947-70E740481C1C}">
                                  <a14:useLocalDpi xmlns:a14="http://schemas.microsoft.com/office/drawing/2010/main" val="0"/>
                                </a:ext>
                              </a:extLst>
                            </a:blip>
                            <a:stretch>
                              <a:fillRect/>
                            </a:stretch>
                          </pic:blipFill>
                          <pic:spPr>
                            <a:xfrm>
                              <a:off x="0" y="0"/>
                              <a:ext cx="6276879" cy="1855005"/>
                            </a:xfrm>
                            <a:prstGeom prst="rect">
                              <a:avLst/>
                            </a:prstGeom>
                          </pic:spPr>
                        </pic:pic>
                      </a:graphicData>
                    </a:graphic>
                  </wp:inline>
                </w:drawing>
              </w:r>
            </w:del>
          </w:p>
          <w:p w:rsidR="009D1053" w:rsidRDefault="00483B89" w:rsidP="00EF7FDC">
            <w:pPr>
              <w:pStyle w:val="wfxFaxNum"/>
              <w:keepNext/>
              <w:spacing w:line="360" w:lineRule="auto"/>
              <w:jc w:val="center"/>
              <w:rPr>
                <w:lang w:eastAsia="zh-CN"/>
              </w:rPr>
            </w:pPr>
            <w:r>
              <w:rPr>
                <w:lang w:eastAsia="zh-CN"/>
              </w:rPr>
              <w:t xml:space="preserve">Fig </w:t>
            </w:r>
            <w:r>
              <w:rPr>
                <w:rFonts w:hint="eastAsia"/>
                <w:lang w:eastAsia="zh-CN"/>
              </w:rPr>
              <w:t>1</w:t>
            </w:r>
            <w:r w:rsidR="009D1053">
              <w:rPr>
                <w:lang w:eastAsia="zh-CN"/>
              </w:rPr>
              <w:t xml:space="preserve"> </w:t>
            </w:r>
            <w:ins w:id="81" w:author="Windows User" w:date="2013-06-20T15:11:00Z">
              <w:r w:rsidR="00AB188F">
                <w:rPr>
                  <w:lang w:eastAsia="zh-CN"/>
                </w:rPr>
                <w:t xml:space="preserve">H/W </w:t>
              </w:r>
            </w:ins>
            <w:del w:id="82" w:author="Windows User" w:date="2013-06-20T15:11:00Z">
              <w:r w:rsidR="009D1053" w:rsidDel="00AB188F">
                <w:rPr>
                  <w:lang w:eastAsia="zh-CN"/>
                </w:rPr>
                <w:delText xml:space="preserve">Communication predictor on </w:delText>
              </w:r>
              <w:r w:rsidR="00117D6F" w:rsidDel="00AB188F">
                <w:rPr>
                  <w:lang w:eastAsia="zh-CN"/>
                </w:rPr>
                <w:delText>heterogeneous</w:delText>
              </w:r>
              <w:r w:rsidR="009D1053" w:rsidDel="00AB188F">
                <w:rPr>
                  <w:lang w:eastAsia="zh-CN"/>
                </w:rPr>
                <w:delText xml:space="preserve"> architecture with shared L3 cache</w:delText>
              </w:r>
            </w:del>
            <w:ins w:id="83" w:author="Windows User" w:date="2013-06-20T15:11:00Z">
              <w:r w:rsidR="00AB188F">
                <w:rPr>
                  <w:lang w:eastAsia="zh-CN"/>
                </w:rPr>
                <w:t xml:space="preserve">synchronization unit for </w:t>
              </w:r>
            </w:ins>
            <w:ins w:id="84" w:author="Windows User" w:date="2013-06-20T17:10:00Z">
              <w:r w:rsidR="00DA28C0">
                <w:rPr>
                  <w:lang w:eastAsia="zh-CN"/>
                </w:rPr>
                <w:t xml:space="preserve">each </w:t>
              </w:r>
            </w:ins>
            <w:ins w:id="85" w:author="Windows User" w:date="2013-06-20T15:11:00Z">
              <w:r w:rsidR="00AB188F">
                <w:rPr>
                  <w:lang w:eastAsia="zh-CN"/>
                </w:rPr>
                <w:t>GPU processor</w:t>
              </w:r>
            </w:ins>
          </w:p>
          <w:p w:rsidR="00DF6CE8" w:rsidRDefault="00DF6CE8" w:rsidP="00DF6CE8">
            <w:pPr>
              <w:pStyle w:val="wfxFaxNum"/>
              <w:keepNext/>
              <w:spacing w:line="360" w:lineRule="auto"/>
              <w:rPr>
                <w:lang w:eastAsia="zh-CN"/>
              </w:rPr>
            </w:pPr>
            <w:r>
              <w:rPr>
                <w:rFonts w:hint="eastAsia"/>
                <w:lang w:eastAsia="zh-CN"/>
              </w:rPr>
              <w:t xml:space="preserve">     </w:t>
            </w:r>
            <w:proofErr w:type="spellStart"/>
            <w:r>
              <w:rPr>
                <w:rFonts w:hint="eastAsia"/>
                <w:lang w:eastAsia="zh-CN"/>
              </w:rPr>
              <w:t>GroupID</w:t>
            </w:r>
            <w:proofErr w:type="spellEnd"/>
            <w:r>
              <w:rPr>
                <w:rFonts w:hint="eastAsia"/>
                <w:lang w:eastAsia="zh-CN"/>
              </w:rPr>
              <w:t>: the ID of the thread group</w:t>
            </w:r>
            <w:ins w:id="86" w:author="Windows User" w:date="2013-06-20T15:12:00Z">
              <w:r w:rsidR="00AB188F">
                <w:rPr>
                  <w:lang w:eastAsia="zh-CN"/>
                </w:rPr>
                <w:t xml:space="preserve"> (workgroup for AMD’s GPU)</w:t>
              </w:r>
            </w:ins>
          </w:p>
          <w:p w:rsidR="00DF6CE8" w:rsidRDefault="00DF6CE8" w:rsidP="005009AA">
            <w:pPr>
              <w:pStyle w:val="wfxFaxNum"/>
              <w:keepNext/>
              <w:spacing w:line="276" w:lineRule="auto"/>
              <w:rPr>
                <w:lang w:eastAsia="zh-CN"/>
              </w:rPr>
              <w:pPrChange w:id="87" w:author="Windows User" w:date="2013-06-20T17:20:00Z">
                <w:pPr>
                  <w:pStyle w:val="wfxFaxNum"/>
                  <w:keepNext/>
                  <w:spacing w:line="360" w:lineRule="auto"/>
                </w:pPr>
              </w:pPrChange>
            </w:pPr>
            <w:r>
              <w:rPr>
                <w:rFonts w:hint="eastAsia"/>
                <w:lang w:eastAsia="zh-CN"/>
              </w:rPr>
              <w:t xml:space="preserve">     </w:t>
            </w:r>
            <w:proofErr w:type="spellStart"/>
            <w:ins w:id="88" w:author="Windows User" w:date="2013-06-20T15:13:00Z">
              <w:r w:rsidR="00AB188F">
                <w:rPr>
                  <w:lang w:eastAsia="zh-CN"/>
                </w:rPr>
                <w:t>Out</w:t>
              </w:r>
            </w:ins>
            <w:del w:id="89" w:author="Windows User" w:date="2013-06-20T15:13:00Z">
              <w:r w:rsidDel="00AB188F">
                <w:rPr>
                  <w:rFonts w:hint="eastAsia"/>
                  <w:lang w:eastAsia="zh-CN"/>
                </w:rPr>
                <w:delText>Local</w:delText>
              </w:r>
            </w:del>
            <w:r>
              <w:rPr>
                <w:rFonts w:hint="eastAsia"/>
                <w:lang w:eastAsia="zh-CN"/>
              </w:rPr>
              <w:t>Flag</w:t>
            </w:r>
            <w:proofErr w:type="spellEnd"/>
            <w:r>
              <w:rPr>
                <w:rFonts w:hint="eastAsia"/>
                <w:lang w:eastAsia="zh-CN"/>
              </w:rPr>
              <w:t xml:space="preserve">: the </w:t>
            </w:r>
            <w:ins w:id="90" w:author="Windows User" w:date="2013-06-20T15:14:00Z">
              <w:r w:rsidR="00AB188F">
                <w:rPr>
                  <w:lang w:eastAsia="zh-CN"/>
                </w:rPr>
                <w:t xml:space="preserve">synchronization </w:t>
              </w:r>
            </w:ins>
            <w:r>
              <w:rPr>
                <w:rFonts w:hint="eastAsia"/>
                <w:lang w:eastAsia="zh-CN"/>
              </w:rPr>
              <w:t xml:space="preserve">flag of the current </w:t>
            </w:r>
            <w:proofErr w:type="spellStart"/>
            <w:ins w:id="91" w:author="Windows User" w:date="2013-06-20T15:27:00Z">
              <w:r w:rsidR="00BC3F65">
                <w:rPr>
                  <w:lang w:eastAsia="zh-CN"/>
                </w:rPr>
                <w:t>Group</w:t>
              </w:r>
              <w:r w:rsidR="00BC3F65">
                <w:rPr>
                  <w:rFonts w:hint="eastAsia"/>
                  <w:lang w:eastAsia="zh-CN"/>
                </w:rPr>
                <w:t>ID</w:t>
              </w:r>
            </w:ins>
            <w:proofErr w:type="spellEnd"/>
            <w:del w:id="92" w:author="Windows User" w:date="2013-06-20T15:13:00Z">
              <w:r w:rsidDel="00AB188F">
                <w:rPr>
                  <w:rFonts w:hint="eastAsia"/>
                  <w:lang w:eastAsia="zh-CN"/>
                </w:rPr>
                <w:delText>thread</w:delText>
              </w:r>
            </w:del>
            <w:del w:id="93" w:author="Windows User" w:date="2013-06-20T15:27:00Z">
              <w:r w:rsidDel="00BC3F65">
                <w:rPr>
                  <w:rFonts w:hint="eastAsia"/>
                  <w:lang w:eastAsia="zh-CN"/>
                </w:rPr>
                <w:delText>group</w:delText>
              </w:r>
            </w:del>
            <w:r>
              <w:rPr>
                <w:rFonts w:hint="eastAsia"/>
                <w:lang w:eastAsia="zh-CN"/>
              </w:rPr>
              <w:t xml:space="preserve"> used for synchronization, can be a counter, 0/1 flag, a specific number. </w:t>
            </w:r>
            <w:ins w:id="94" w:author="Windows User" w:date="2013-06-20T15:14:00Z">
              <w:r w:rsidR="00AB188F">
                <w:rPr>
                  <w:lang w:eastAsia="zh-CN"/>
                </w:rPr>
                <w:t xml:space="preserve">Hardware synchronization signal will be sent out once the </w:t>
              </w:r>
              <w:proofErr w:type="spellStart"/>
              <w:r w:rsidR="00AB188F">
                <w:rPr>
                  <w:lang w:eastAsia="zh-CN"/>
                </w:rPr>
                <w:t>OutFlag</w:t>
              </w:r>
              <w:proofErr w:type="spellEnd"/>
              <w:r w:rsidR="00AB188F">
                <w:rPr>
                  <w:lang w:eastAsia="zh-CN"/>
                </w:rPr>
                <w:t xml:space="preserve"> is set.</w:t>
              </w:r>
            </w:ins>
          </w:p>
          <w:p w:rsidR="00DF6CE8" w:rsidDel="00AB188F" w:rsidRDefault="00DF6CE8" w:rsidP="005009AA">
            <w:pPr>
              <w:pStyle w:val="wfxFaxNum"/>
              <w:keepNext/>
              <w:spacing w:line="276" w:lineRule="auto"/>
              <w:rPr>
                <w:del w:id="95" w:author="Windows User" w:date="2013-06-20T15:15:00Z"/>
                <w:lang w:eastAsia="zh-CN"/>
              </w:rPr>
              <w:pPrChange w:id="96" w:author="Windows User" w:date="2013-06-20T17:20:00Z">
                <w:pPr>
                  <w:pStyle w:val="wfxFaxNum"/>
                  <w:keepNext/>
                  <w:spacing w:line="360" w:lineRule="auto"/>
                </w:pPr>
              </w:pPrChange>
            </w:pPr>
            <w:r>
              <w:rPr>
                <w:rFonts w:hint="eastAsia"/>
                <w:lang w:eastAsia="zh-CN"/>
              </w:rPr>
              <w:t xml:space="preserve">     </w:t>
            </w:r>
            <w:del w:id="97" w:author="Windows User" w:date="2013-06-20T15:15:00Z">
              <w:r w:rsidDel="00AB188F">
                <w:rPr>
                  <w:lang w:eastAsia="zh-CN"/>
                </w:rPr>
                <w:delText>P</w:delText>
              </w:r>
              <w:r w:rsidDel="00AB188F">
                <w:rPr>
                  <w:rFonts w:hint="eastAsia"/>
                  <w:lang w:eastAsia="zh-CN"/>
                </w:rPr>
                <w:delText>attern:</w:delText>
              </w:r>
              <w:r w:rsidR="002C283A" w:rsidDel="00AB188F">
                <w:rPr>
                  <w:rFonts w:hint="eastAsia"/>
                  <w:lang w:eastAsia="zh-CN"/>
                </w:rPr>
                <w:delText xml:space="preserve"> </w:delText>
              </w:r>
              <w:r w:rsidR="00483B89" w:rsidDel="00AB188F">
                <w:rPr>
                  <w:rFonts w:hint="eastAsia"/>
                  <w:lang w:eastAsia="zh-CN"/>
                </w:rPr>
                <w:delText>decision logic, equal (received flag=local flag), all clear, all set, larger</w:delText>
              </w:r>
            </w:del>
          </w:p>
          <w:p w:rsidR="00DF6CE8" w:rsidRDefault="00DF6CE8" w:rsidP="005009AA">
            <w:pPr>
              <w:pStyle w:val="wfxFaxNum"/>
              <w:keepNext/>
              <w:spacing w:line="276" w:lineRule="auto"/>
              <w:rPr>
                <w:ins w:id="98" w:author="Windows User" w:date="2013-06-20T15:20:00Z"/>
                <w:lang w:eastAsia="zh-CN"/>
              </w:rPr>
              <w:pPrChange w:id="99" w:author="Windows User" w:date="2013-06-20T17:20:00Z">
                <w:pPr>
                  <w:pStyle w:val="wfxFaxNum"/>
                  <w:keepNext/>
                  <w:spacing w:line="360" w:lineRule="auto"/>
                </w:pPr>
              </w:pPrChange>
            </w:pPr>
            <w:del w:id="100" w:author="Windows User" w:date="2013-06-20T15:20:00Z">
              <w:r w:rsidDel="00BC3F65">
                <w:rPr>
                  <w:rFonts w:hint="eastAsia"/>
                  <w:lang w:eastAsia="zh-CN"/>
                </w:rPr>
                <w:delText xml:space="preserve">     </w:delText>
              </w:r>
            </w:del>
            <w:proofErr w:type="spellStart"/>
            <w:ins w:id="101" w:author="Windows User" w:date="2013-06-20T15:13:00Z">
              <w:r w:rsidR="00AB188F">
                <w:rPr>
                  <w:lang w:eastAsia="zh-CN"/>
                </w:rPr>
                <w:t>O</w:t>
              </w:r>
            </w:ins>
            <w:del w:id="102" w:author="Windows User" w:date="2013-06-20T15:13:00Z">
              <w:r w:rsidDel="00AB188F">
                <w:rPr>
                  <w:lang w:eastAsia="zh-CN"/>
                </w:rPr>
                <w:delText>B</w:delText>
              </w:r>
              <w:r w:rsidDel="00AB188F">
                <w:rPr>
                  <w:rFonts w:hint="eastAsia"/>
                  <w:lang w:eastAsia="zh-CN"/>
                </w:rPr>
                <w:delText>itmask_o</w:delText>
              </w:r>
            </w:del>
            <w:r>
              <w:rPr>
                <w:rFonts w:hint="eastAsia"/>
                <w:lang w:eastAsia="zh-CN"/>
              </w:rPr>
              <w:t>ut</w:t>
            </w:r>
            <w:ins w:id="103" w:author="Windows User" w:date="2013-06-20T15:13:00Z">
              <w:r w:rsidR="00AB188F">
                <w:rPr>
                  <w:lang w:eastAsia="zh-CN"/>
                </w:rPr>
                <w:t>Mask</w:t>
              </w:r>
            </w:ins>
            <w:proofErr w:type="spellEnd"/>
            <w:r>
              <w:rPr>
                <w:rFonts w:hint="eastAsia"/>
                <w:lang w:eastAsia="zh-CN"/>
              </w:rPr>
              <w:t xml:space="preserve">: indicate a list of other </w:t>
            </w:r>
            <w:del w:id="104" w:author="Windows User" w:date="2013-06-20T15:13:00Z">
              <w:r w:rsidDel="00AB188F">
                <w:rPr>
                  <w:rFonts w:hint="eastAsia"/>
                  <w:lang w:eastAsia="zh-CN"/>
                </w:rPr>
                <w:delText xml:space="preserve">thread </w:delText>
              </w:r>
            </w:del>
            <w:proofErr w:type="spellStart"/>
            <w:ins w:id="105" w:author="Windows User" w:date="2013-06-20T15:28:00Z">
              <w:r w:rsidR="00BC3F65">
                <w:rPr>
                  <w:lang w:eastAsia="zh-CN"/>
                </w:rPr>
                <w:t>Group</w:t>
              </w:r>
              <w:r w:rsidR="00BC3F65">
                <w:rPr>
                  <w:rFonts w:hint="eastAsia"/>
                  <w:lang w:eastAsia="zh-CN"/>
                </w:rPr>
                <w:t>ID</w:t>
              </w:r>
              <w:proofErr w:type="spellEnd"/>
              <w:r w:rsidR="00BC3F65" w:rsidDel="00BC3F65">
                <w:rPr>
                  <w:rFonts w:hint="eastAsia"/>
                  <w:lang w:eastAsia="zh-CN"/>
                </w:rPr>
                <w:t xml:space="preserve"> </w:t>
              </w:r>
            </w:ins>
            <w:del w:id="106" w:author="Windows User" w:date="2013-06-20T15:28:00Z">
              <w:r w:rsidDel="00BC3F65">
                <w:rPr>
                  <w:rFonts w:hint="eastAsia"/>
                  <w:lang w:eastAsia="zh-CN"/>
                </w:rPr>
                <w:delText>group</w:delText>
              </w:r>
            </w:del>
            <w:r>
              <w:rPr>
                <w:rFonts w:hint="eastAsia"/>
                <w:lang w:eastAsia="zh-CN"/>
              </w:rPr>
              <w:t xml:space="preserve">s which </w:t>
            </w:r>
            <w:proofErr w:type="gramStart"/>
            <w:r>
              <w:rPr>
                <w:rFonts w:hint="eastAsia"/>
                <w:lang w:eastAsia="zh-CN"/>
              </w:rPr>
              <w:t>are</w:t>
            </w:r>
            <w:proofErr w:type="gramEnd"/>
            <w:r>
              <w:rPr>
                <w:rFonts w:hint="eastAsia"/>
                <w:lang w:eastAsia="zh-CN"/>
              </w:rPr>
              <w:t xml:space="preserve"> waiting for </w:t>
            </w:r>
            <w:del w:id="107" w:author="Windows User" w:date="2013-06-20T15:13:00Z">
              <w:r w:rsidDel="00AB188F">
                <w:rPr>
                  <w:rFonts w:hint="eastAsia"/>
                  <w:lang w:eastAsia="zh-CN"/>
                </w:rPr>
                <w:delText>this local</w:delText>
              </w:r>
            </w:del>
            <w:ins w:id="108" w:author="Windows User" w:date="2013-06-20T15:13:00Z">
              <w:r w:rsidR="00AB188F">
                <w:rPr>
                  <w:lang w:eastAsia="zh-CN"/>
                </w:rPr>
                <w:t xml:space="preserve">the </w:t>
              </w:r>
            </w:ins>
            <w:ins w:id="109" w:author="Windows User" w:date="2013-06-20T15:14:00Z">
              <w:r w:rsidR="00AB188F">
                <w:rPr>
                  <w:lang w:eastAsia="zh-CN"/>
                </w:rPr>
                <w:t xml:space="preserve">current </w:t>
              </w:r>
              <w:proofErr w:type="spellStart"/>
              <w:r w:rsidR="00AB188F">
                <w:rPr>
                  <w:lang w:eastAsia="zh-CN"/>
                </w:rPr>
                <w:t>Out</w:t>
              </w:r>
            </w:ins>
            <w:r>
              <w:rPr>
                <w:rFonts w:hint="eastAsia"/>
                <w:lang w:eastAsia="zh-CN"/>
              </w:rPr>
              <w:t>Flag</w:t>
            </w:r>
            <w:proofErr w:type="spellEnd"/>
            <w:ins w:id="110" w:author="Windows User" w:date="2013-06-20T15:13:00Z">
              <w:r w:rsidR="00AB188F">
                <w:rPr>
                  <w:lang w:eastAsia="zh-CN"/>
                </w:rPr>
                <w:t xml:space="preserve"> </w:t>
              </w:r>
            </w:ins>
            <w:del w:id="111" w:author="Windows User" w:date="2013-06-20T15:14:00Z">
              <w:r w:rsidDel="00AB188F">
                <w:rPr>
                  <w:rFonts w:hint="eastAsia"/>
                  <w:lang w:eastAsia="zh-CN"/>
                </w:rPr>
                <w:delText xml:space="preserve"> </w:delText>
              </w:r>
            </w:del>
            <w:r>
              <w:rPr>
                <w:rFonts w:hint="eastAsia"/>
                <w:lang w:eastAsia="zh-CN"/>
              </w:rPr>
              <w:t xml:space="preserve">in order to synchronize, </w:t>
            </w:r>
            <w:proofErr w:type="spellStart"/>
            <w:r>
              <w:rPr>
                <w:rFonts w:hint="eastAsia"/>
                <w:lang w:eastAsia="zh-CN"/>
              </w:rPr>
              <w:t>eg</w:t>
            </w:r>
            <w:proofErr w:type="spellEnd"/>
            <w:r>
              <w:rPr>
                <w:rFonts w:hint="eastAsia"/>
                <w:lang w:eastAsia="zh-CN"/>
              </w:rPr>
              <w:t xml:space="preserve">, </w:t>
            </w:r>
            <w:del w:id="112" w:author="Windows User" w:date="2013-06-20T15:14:00Z">
              <w:r w:rsidDel="00AB188F">
                <w:rPr>
                  <w:rFonts w:hint="eastAsia"/>
                  <w:lang w:eastAsia="zh-CN"/>
                </w:rPr>
                <w:delText xml:space="preserve">thread </w:delText>
              </w:r>
            </w:del>
            <w:proofErr w:type="spellStart"/>
            <w:ins w:id="113" w:author="Windows User" w:date="2013-06-20T15:26:00Z">
              <w:r w:rsidR="00BC3F65">
                <w:rPr>
                  <w:lang w:eastAsia="zh-CN"/>
                </w:rPr>
                <w:t>Group</w:t>
              </w:r>
            </w:ins>
            <w:del w:id="114" w:author="Windows User" w:date="2013-06-20T15:26:00Z">
              <w:r w:rsidDel="00BC3F65">
                <w:rPr>
                  <w:rFonts w:hint="eastAsia"/>
                  <w:lang w:eastAsia="zh-CN"/>
                </w:rPr>
                <w:delText>group with</w:delText>
              </w:r>
            </w:del>
            <w:del w:id="115" w:author="Windows User" w:date="2013-06-20T15:27:00Z">
              <w:r w:rsidDel="00BC3F65">
                <w:rPr>
                  <w:rFonts w:hint="eastAsia"/>
                  <w:lang w:eastAsia="zh-CN"/>
                </w:rPr>
                <w:delText xml:space="preserve"> </w:delText>
              </w:r>
            </w:del>
            <w:r>
              <w:rPr>
                <w:rFonts w:hint="eastAsia"/>
                <w:lang w:eastAsia="zh-CN"/>
              </w:rPr>
              <w:t>ID</w:t>
            </w:r>
            <w:proofErr w:type="spellEnd"/>
            <w:r>
              <w:rPr>
                <w:rFonts w:hint="eastAsia"/>
                <w:lang w:eastAsia="zh-CN"/>
              </w:rPr>
              <w:t xml:space="preserve"> 1,2,3,4 are dependent on this local flag.</w:t>
            </w:r>
            <w:ins w:id="116" w:author="Windows User" w:date="2013-05-31T14:56:00Z">
              <w:r w:rsidR="005D0A4A">
                <w:rPr>
                  <w:rFonts w:hint="eastAsia"/>
                  <w:lang w:eastAsia="zh-CN"/>
                </w:rPr>
                <w:t xml:space="preserve"> Hence, a synchronization message is sent </w:t>
              </w:r>
              <w:r w:rsidR="00BC3F65">
                <w:rPr>
                  <w:rFonts w:hint="eastAsia"/>
                  <w:lang w:eastAsia="zh-CN"/>
                </w:rPr>
                <w:t xml:space="preserve">out to </w:t>
              </w:r>
            </w:ins>
            <w:proofErr w:type="spellStart"/>
            <w:ins w:id="117" w:author="Windows User" w:date="2013-06-20T15:28:00Z">
              <w:r w:rsidR="00BC3F65">
                <w:rPr>
                  <w:lang w:eastAsia="zh-CN"/>
                </w:rPr>
                <w:t>Group</w:t>
              </w:r>
              <w:r w:rsidR="00BC3F65">
                <w:rPr>
                  <w:rFonts w:hint="eastAsia"/>
                  <w:lang w:eastAsia="zh-CN"/>
                </w:rPr>
                <w:t>ID</w:t>
              </w:r>
            </w:ins>
            <w:proofErr w:type="spellEnd"/>
            <w:ins w:id="118" w:author="Windows User" w:date="2013-05-31T14:56:00Z">
              <w:r w:rsidR="00AB188F">
                <w:rPr>
                  <w:rFonts w:hint="eastAsia"/>
                  <w:lang w:eastAsia="zh-CN"/>
                </w:rPr>
                <w:t xml:space="preserve"> 1,2,3,4 when </w:t>
              </w:r>
            </w:ins>
            <w:proofErr w:type="spellStart"/>
            <w:ins w:id="119" w:author="Windows User" w:date="2013-06-20T15:14:00Z">
              <w:r w:rsidR="00AB188F">
                <w:rPr>
                  <w:lang w:eastAsia="zh-CN"/>
                </w:rPr>
                <w:t>OutF</w:t>
              </w:r>
            </w:ins>
            <w:ins w:id="120" w:author="Windows User" w:date="2013-05-31T14:56:00Z">
              <w:r w:rsidR="005D0A4A">
                <w:rPr>
                  <w:rFonts w:hint="eastAsia"/>
                  <w:lang w:eastAsia="zh-CN"/>
                </w:rPr>
                <w:t>lag</w:t>
              </w:r>
              <w:proofErr w:type="spellEnd"/>
              <w:r w:rsidR="005D0A4A">
                <w:rPr>
                  <w:rFonts w:hint="eastAsia"/>
                  <w:lang w:eastAsia="zh-CN"/>
                </w:rPr>
                <w:t xml:space="preserve"> is set. </w:t>
              </w:r>
            </w:ins>
          </w:p>
          <w:p w:rsidR="00BC3F65" w:rsidRDefault="00BC3F65" w:rsidP="005009AA">
            <w:pPr>
              <w:pStyle w:val="wfxFaxNum"/>
              <w:keepNext/>
              <w:spacing w:line="276" w:lineRule="auto"/>
              <w:rPr>
                <w:lang w:eastAsia="zh-CN"/>
              </w:rPr>
              <w:pPrChange w:id="121" w:author="Windows User" w:date="2013-06-20T17:20:00Z">
                <w:pPr>
                  <w:pStyle w:val="wfxFaxNum"/>
                  <w:keepNext/>
                  <w:spacing w:line="360" w:lineRule="auto"/>
                </w:pPr>
              </w:pPrChange>
            </w:pPr>
            <w:ins w:id="122" w:author="Windows User" w:date="2013-06-20T15:20:00Z">
              <w:r>
                <w:rPr>
                  <w:lang w:eastAsia="zh-CN"/>
                </w:rPr>
                <w:t xml:space="preserve">    </w:t>
              </w:r>
              <w:proofErr w:type="spellStart"/>
              <w:r>
                <w:rPr>
                  <w:lang w:eastAsia="zh-CN"/>
                </w:rPr>
                <w:t>InFlags</w:t>
              </w:r>
              <w:proofErr w:type="spellEnd"/>
              <w:r>
                <w:rPr>
                  <w:lang w:eastAsia="zh-CN"/>
                </w:rPr>
                <w:t xml:space="preserve">: Synchronization flags received from the network. </w:t>
              </w:r>
            </w:ins>
            <w:proofErr w:type="spellStart"/>
            <w:ins w:id="123" w:author="Windows User" w:date="2013-06-20T15:22:00Z">
              <w:r>
                <w:rPr>
                  <w:lang w:eastAsia="zh-CN"/>
                </w:rPr>
                <w:t>InFlag</w:t>
              </w:r>
              <w:proofErr w:type="spellEnd"/>
              <w:r>
                <w:rPr>
                  <w:lang w:eastAsia="zh-CN"/>
                </w:rPr>
                <w:t xml:space="preserve"> in</w:t>
              </w:r>
            </w:ins>
            <w:ins w:id="124" w:author="Windows User" w:date="2013-06-20T15:23:00Z">
              <w:r>
                <w:rPr>
                  <w:lang w:eastAsia="zh-CN"/>
                </w:rPr>
                <w:t>cludes</w:t>
              </w:r>
            </w:ins>
            <w:ins w:id="125" w:author="Windows User" w:date="2013-06-20T15:22:00Z">
              <w:r>
                <w:rPr>
                  <w:lang w:eastAsia="zh-CN"/>
                </w:rPr>
                <w:t xml:space="preserve"> the value of the flag and the </w:t>
              </w:r>
              <w:proofErr w:type="spellStart"/>
              <w:r>
                <w:rPr>
                  <w:lang w:eastAsia="zh-CN"/>
                </w:rPr>
                <w:t>senderID</w:t>
              </w:r>
              <w:proofErr w:type="spellEnd"/>
              <w:r>
                <w:rPr>
                  <w:lang w:eastAsia="zh-CN"/>
                </w:rPr>
                <w:t xml:space="preserve"> who sends the flag. </w:t>
              </w:r>
            </w:ins>
            <w:ins w:id="126" w:author="Windows User" w:date="2013-06-20T15:21:00Z">
              <w:r>
                <w:rPr>
                  <w:lang w:eastAsia="zh-CN"/>
                </w:rPr>
                <w:t xml:space="preserve">In practice it is common that there are more than one flags. So </w:t>
              </w:r>
            </w:ins>
            <w:ins w:id="127" w:author="Windows User" w:date="2013-06-20T15:23:00Z">
              <w:r>
                <w:rPr>
                  <w:lang w:eastAsia="zh-CN"/>
                </w:rPr>
                <w:t xml:space="preserve">the </w:t>
              </w:r>
              <w:proofErr w:type="spellStart"/>
              <w:r>
                <w:rPr>
                  <w:lang w:eastAsia="zh-CN"/>
                </w:rPr>
                <w:t>InFlags</w:t>
              </w:r>
              <w:proofErr w:type="spellEnd"/>
              <w:r>
                <w:rPr>
                  <w:lang w:eastAsia="zh-CN"/>
                </w:rPr>
                <w:t xml:space="preserve"> will be a vector. </w:t>
              </w:r>
            </w:ins>
          </w:p>
          <w:p w:rsidR="00DF6CE8" w:rsidRDefault="00BC3F65" w:rsidP="005009AA">
            <w:pPr>
              <w:pStyle w:val="wfxFaxNum"/>
              <w:keepNext/>
              <w:spacing w:line="276" w:lineRule="auto"/>
              <w:ind w:firstLine="264"/>
              <w:rPr>
                <w:ins w:id="128" w:author="Windows User" w:date="2013-06-20T15:15:00Z"/>
                <w:lang w:eastAsia="zh-CN"/>
              </w:rPr>
              <w:pPrChange w:id="129" w:author="Windows User" w:date="2013-06-20T17:20:00Z">
                <w:pPr>
                  <w:pStyle w:val="wfxFaxNum"/>
                  <w:keepNext/>
                  <w:spacing w:line="360" w:lineRule="auto"/>
                  <w:ind w:firstLine="264"/>
                </w:pPr>
              </w:pPrChange>
            </w:pPr>
            <w:proofErr w:type="spellStart"/>
            <w:ins w:id="130" w:author="Windows User" w:date="2013-06-20T15:20:00Z">
              <w:r>
                <w:rPr>
                  <w:lang w:eastAsia="zh-CN"/>
                </w:rPr>
                <w:t>I</w:t>
              </w:r>
            </w:ins>
            <w:del w:id="131" w:author="Windows User" w:date="2013-06-20T15:20:00Z">
              <w:r w:rsidR="00DF6CE8" w:rsidDel="00BC3F65">
                <w:rPr>
                  <w:lang w:eastAsia="zh-CN"/>
                </w:rPr>
                <w:delText>B</w:delText>
              </w:r>
              <w:r w:rsidR="00DF6CE8" w:rsidDel="00BC3F65">
                <w:rPr>
                  <w:rFonts w:hint="eastAsia"/>
                  <w:lang w:eastAsia="zh-CN"/>
                </w:rPr>
                <w:delText>itmask_</w:delText>
              </w:r>
            </w:del>
            <w:ins w:id="132" w:author="Windows User" w:date="2013-05-31T14:58:00Z">
              <w:r w:rsidR="005D0A4A">
                <w:rPr>
                  <w:rFonts w:hint="eastAsia"/>
                  <w:lang w:eastAsia="zh-CN"/>
                </w:rPr>
                <w:t>n</w:t>
              </w:r>
            </w:ins>
            <w:ins w:id="133" w:author="Windows User" w:date="2013-06-20T15:20:00Z">
              <w:r>
                <w:rPr>
                  <w:lang w:eastAsia="zh-CN"/>
                </w:rPr>
                <w:t>Mask</w:t>
              </w:r>
            </w:ins>
            <w:proofErr w:type="spellEnd"/>
            <w:del w:id="134" w:author="Windows User" w:date="2013-05-31T14:58:00Z">
              <w:r w:rsidR="00DF6CE8" w:rsidDel="005D0A4A">
                <w:rPr>
                  <w:rFonts w:hint="eastAsia"/>
                  <w:lang w:eastAsia="zh-CN"/>
                </w:rPr>
                <w:delText>out</w:delText>
              </w:r>
            </w:del>
            <w:r w:rsidR="00DF6CE8">
              <w:rPr>
                <w:rFonts w:hint="eastAsia"/>
                <w:lang w:eastAsia="zh-CN"/>
              </w:rPr>
              <w:t xml:space="preserve">: indicate a list of other </w:t>
            </w:r>
            <w:del w:id="135" w:author="Windows User" w:date="2013-06-20T15:23:00Z">
              <w:r w:rsidR="00DF6CE8" w:rsidDel="00BC3F65">
                <w:rPr>
                  <w:rFonts w:hint="eastAsia"/>
                  <w:lang w:eastAsia="zh-CN"/>
                </w:rPr>
                <w:delText xml:space="preserve">thread </w:delText>
              </w:r>
            </w:del>
            <w:ins w:id="136" w:author="Windows User" w:date="2013-06-20T15:23:00Z">
              <w:r>
                <w:rPr>
                  <w:lang w:eastAsia="zh-CN"/>
                </w:rPr>
                <w:t>works</w:t>
              </w:r>
              <w:r>
                <w:rPr>
                  <w:rFonts w:hint="eastAsia"/>
                  <w:lang w:eastAsia="zh-CN"/>
                </w:rPr>
                <w:t xml:space="preserve"> </w:t>
              </w:r>
            </w:ins>
            <w:r w:rsidR="00DF6CE8">
              <w:rPr>
                <w:rFonts w:hint="eastAsia"/>
                <w:lang w:eastAsia="zh-CN"/>
              </w:rPr>
              <w:t xml:space="preserve">groups whose flags the current </w:t>
            </w:r>
            <w:proofErr w:type="spellStart"/>
            <w:ins w:id="137" w:author="Windows User" w:date="2013-06-20T15:29:00Z">
              <w:r>
                <w:rPr>
                  <w:lang w:eastAsia="zh-CN"/>
                </w:rPr>
                <w:t>Group</w:t>
              </w:r>
              <w:r>
                <w:rPr>
                  <w:rFonts w:hint="eastAsia"/>
                  <w:lang w:eastAsia="zh-CN"/>
                </w:rPr>
                <w:t>ID</w:t>
              </w:r>
              <w:proofErr w:type="spellEnd"/>
              <w:r w:rsidDel="00BC3F65">
                <w:rPr>
                  <w:rFonts w:hint="eastAsia"/>
                  <w:lang w:eastAsia="zh-CN"/>
                </w:rPr>
                <w:t xml:space="preserve"> </w:t>
              </w:r>
            </w:ins>
            <w:del w:id="138" w:author="Windows User" w:date="2013-06-20T15:29:00Z">
              <w:r w:rsidR="00DF6CE8" w:rsidDel="00BC3F65">
                <w:rPr>
                  <w:rFonts w:hint="eastAsia"/>
                  <w:lang w:eastAsia="zh-CN"/>
                </w:rPr>
                <w:delText xml:space="preserve">thread group </w:delText>
              </w:r>
            </w:del>
            <w:r w:rsidR="00DF6CE8">
              <w:rPr>
                <w:rFonts w:hint="eastAsia"/>
                <w:lang w:eastAsia="zh-CN"/>
              </w:rPr>
              <w:t xml:space="preserve">needs in order to synchronize.  </w:t>
            </w:r>
            <w:del w:id="139" w:author="Windows User" w:date="2013-06-20T15:24:00Z">
              <w:r w:rsidR="002C283A" w:rsidDel="00BC3F65">
                <w:rPr>
                  <w:rFonts w:hint="eastAsia"/>
                  <w:lang w:eastAsia="zh-CN"/>
                </w:rPr>
                <w:delText>T</w:delText>
              </w:r>
              <w:r w:rsidR="00DF6CE8" w:rsidDel="00BC3F65">
                <w:rPr>
                  <w:rFonts w:hint="eastAsia"/>
                  <w:lang w:eastAsia="zh-CN"/>
                </w:rPr>
                <w:delText xml:space="preserve">his localFlag in order to synchronization, eg, thread group with ID 1,2,3,4 are dependent on this local flag. </w:delText>
              </w:r>
            </w:del>
            <w:proofErr w:type="spellStart"/>
            <w:proofErr w:type="gramStart"/>
            <w:r w:rsidR="00DF6CE8">
              <w:rPr>
                <w:rFonts w:hint="eastAsia"/>
                <w:lang w:eastAsia="zh-CN"/>
              </w:rPr>
              <w:t>eg</w:t>
            </w:r>
            <w:proofErr w:type="spellEnd"/>
            <w:proofErr w:type="gramEnd"/>
            <w:r w:rsidR="00DF6CE8">
              <w:rPr>
                <w:rFonts w:hint="eastAsia"/>
                <w:lang w:eastAsia="zh-CN"/>
              </w:rPr>
              <w:t xml:space="preserve">, </w:t>
            </w:r>
            <w:del w:id="140" w:author="Windows User" w:date="2013-05-31T15:00:00Z">
              <w:r w:rsidR="00DF6CE8" w:rsidDel="005D0A4A">
                <w:rPr>
                  <w:rFonts w:hint="eastAsia"/>
                  <w:lang w:eastAsia="zh-CN"/>
                </w:rPr>
                <w:delText xml:space="preserve">the </w:delText>
              </w:r>
            </w:del>
            <w:r w:rsidR="00DF6CE8">
              <w:rPr>
                <w:rFonts w:hint="eastAsia"/>
                <w:lang w:eastAsia="zh-CN"/>
              </w:rPr>
              <w:t xml:space="preserve">current </w:t>
            </w:r>
            <w:ins w:id="141" w:author="Windows User" w:date="2013-06-20T15:29:00Z">
              <w:r>
                <w:rPr>
                  <w:lang w:eastAsia="zh-CN"/>
                </w:rPr>
                <w:t>Group</w:t>
              </w:r>
            </w:ins>
            <w:del w:id="142" w:author="Windows User" w:date="2013-06-20T15:29:00Z">
              <w:r w:rsidR="00DF6CE8" w:rsidDel="00BC3F65">
                <w:rPr>
                  <w:rFonts w:hint="eastAsia"/>
                  <w:lang w:eastAsia="zh-CN"/>
                </w:rPr>
                <w:delText>threadgroup</w:delText>
              </w:r>
            </w:del>
            <w:r w:rsidR="00DF6CE8">
              <w:rPr>
                <w:rFonts w:hint="eastAsia"/>
                <w:lang w:eastAsia="zh-CN"/>
              </w:rPr>
              <w:t xml:space="preserve"> needs the flags from thread group with ID 5,6,7,8 to synchronize.</w:t>
            </w:r>
            <w:ins w:id="143" w:author="Windows User" w:date="2013-06-20T15:24:00Z">
              <w:r>
                <w:rPr>
                  <w:lang w:eastAsia="zh-CN"/>
                </w:rPr>
                <w:t xml:space="preserve"> Only the sync flags </w:t>
              </w:r>
            </w:ins>
            <w:ins w:id="144" w:author="Windows User" w:date="2013-06-20T15:25:00Z">
              <w:r>
                <w:rPr>
                  <w:lang w:eastAsia="zh-CN"/>
                </w:rPr>
                <w:t xml:space="preserve">coming </w:t>
              </w:r>
            </w:ins>
            <w:ins w:id="145" w:author="Windows User" w:date="2013-06-20T15:24:00Z">
              <w:r>
                <w:rPr>
                  <w:lang w:eastAsia="zh-CN"/>
                </w:rPr>
                <w:t>from the</w:t>
              </w:r>
            </w:ins>
            <w:ins w:id="146" w:author="Windows User" w:date="2013-06-20T15:26:00Z">
              <w:r>
                <w:rPr>
                  <w:lang w:eastAsia="zh-CN"/>
                </w:rPr>
                <w:t xml:space="preserve"> </w:t>
              </w:r>
              <w:proofErr w:type="spellStart"/>
              <w:r>
                <w:rPr>
                  <w:lang w:eastAsia="zh-CN"/>
                </w:rPr>
                <w:t>GroupID</w:t>
              </w:r>
              <w:proofErr w:type="spellEnd"/>
              <w:r>
                <w:rPr>
                  <w:lang w:eastAsia="zh-CN"/>
                </w:rPr>
                <w:t xml:space="preserve"> in the</w:t>
              </w:r>
            </w:ins>
            <w:ins w:id="147" w:author="Windows User" w:date="2013-06-20T15:24:00Z">
              <w:r>
                <w:rPr>
                  <w:lang w:eastAsia="zh-CN"/>
                </w:rPr>
                <w:t xml:space="preserve"> list will be received by the current group. </w:t>
              </w:r>
            </w:ins>
          </w:p>
          <w:p w:rsidR="00AB188F" w:rsidRDefault="00AB188F" w:rsidP="005009AA">
            <w:pPr>
              <w:pStyle w:val="wfxFaxNum"/>
              <w:keepNext/>
              <w:spacing w:line="276" w:lineRule="auto"/>
              <w:ind w:firstLine="264"/>
              <w:rPr>
                <w:ins w:id="148" w:author="Windows User" w:date="2013-06-20T15:15:00Z"/>
                <w:lang w:eastAsia="zh-CN"/>
              </w:rPr>
              <w:pPrChange w:id="149" w:author="Windows User" w:date="2013-06-20T17:20:00Z">
                <w:pPr>
                  <w:pStyle w:val="wfxFaxNum"/>
                  <w:keepNext/>
                  <w:spacing w:line="360" w:lineRule="auto"/>
                  <w:ind w:firstLine="264"/>
                </w:pPr>
              </w:pPrChange>
            </w:pPr>
            <w:ins w:id="150" w:author="Windows User" w:date="2013-06-20T15:15:00Z">
              <w:r>
                <w:rPr>
                  <w:lang w:eastAsia="zh-CN"/>
                </w:rPr>
                <w:t>P</w:t>
              </w:r>
              <w:r>
                <w:rPr>
                  <w:rFonts w:hint="eastAsia"/>
                  <w:lang w:eastAsia="zh-CN"/>
                </w:rPr>
                <w:t>attern: decision logic, equal (received flag=local flag), all clear, all set, larger</w:t>
              </w:r>
            </w:ins>
          </w:p>
          <w:p w:rsidR="00AB188F" w:rsidRDefault="00AB188F" w:rsidP="005009AA">
            <w:pPr>
              <w:pStyle w:val="wfxFaxNum"/>
              <w:keepNext/>
              <w:spacing w:line="276" w:lineRule="auto"/>
              <w:ind w:firstLine="264"/>
              <w:rPr>
                <w:lang w:eastAsia="zh-CN"/>
              </w:rPr>
              <w:pPrChange w:id="151" w:author="Windows User" w:date="2013-06-20T17:20:00Z">
                <w:pPr>
                  <w:pStyle w:val="wfxFaxNum"/>
                  <w:keepNext/>
                  <w:spacing w:line="360" w:lineRule="auto"/>
                  <w:ind w:firstLine="264"/>
                </w:pPr>
              </w:pPrChange>
            </w:pPr>
            <w:ins w:id="152" w:author="Windows User" w:date="2013-06-20T15:15:00Z">
              <w:r>
                <w:rPr>
                  <w:lang w:eastAsia="zh-CN"/>
                </w:rPr>
                <w:t>Sync: Synch</w:t>
              </w:r>
            </w:ins>
            <w:ins w:id="153" w:author="Windows User" w:date="2013-06-20T15:16:00Z">
              <w:r>
                <w:rPr>
                  <w:lang w:eastAsia="zh-CN"/>
                </w:rPr>
                <w:t>r</w:t>
              </w:r>
            </w:ins>
            <w:ins w:id="154" w:author="Windows User" w:date="2013-06-20T15:15:00Z">
              <w:r>
                <w:rPr>
                  <w:lang w:eastAsia="zh-CN"/>
                </w:rPr>
                <w:t xml:space="preserve">onization decision made </w:t>
              </w:r>
            </w:ins>
            <w:ins w:id="155" w:author="Windows User" w:date="2013-06-20T15:16:00Z">
              <w:r>
                <w:rPr>
                  <w:lang w:eastAsia="zh-CN"/>
                </w:rPr>
                <w:t xml:space="preserve">based on the </w:t>
              </w:r>
            </w:ins>
            <w:ins w:id="156" w:author="Windows User" w:date="2013-06-20T15:17:00Z">
              <w:r>
                <w:rPr>
                  <w:lang w:eastAsia="zh-CN"/>
                </w:rPr>
                <w:t xml:space="preserve">received </w:t>
              </w:r>
            </w:ins>
            <w:proofErr w:type="spellStart"/>
            <w:ins w:id="157" w:author="Windows User" w:date="2013-06-20T15:16:00Z">
              <w:r>
                <w:rPr>
                  <w:lang w:eastAsia="zh-CN"/>
                </w:rPr>
                <w:t>InFlags</w:t>
              </w:r>
            </w:ins>
            <w:proofErr w:type="spellEnd"/>
            <w:ins w:id="158" w:author="Windows User" w:date="2013-06-20T15:17:00Z">
              <w:r>
                <w:rPr>
                  <w:lang w:eastAsia="zh-CN"/>
                </w:rPr>
                <w:t xml:space="preserve"> and pattern. A simple way to do it in hardware is whenever a new received </w:t>
              </w:r>
              <w:proofErr w:type="spellStart"/>
              <w:proofErr w:type="gramStart"/>
              <w:r>
                <w:rPr>
                  <w:lang w:eastAsia="zh-CN"/>
                </w:rPr>
                <w:t>InFlag</w:t>
              </w:r>
              <w:proofErr w:type="spellEnd"/>
              <w:r>
                <w:rPr>
                  <w:lang w:eastAsia="zh-CN"/>
                </w:rPr>
                <w:t>,</w:t>
              </w:r>
              <w:proofErr w:type="gramEnd"/>
              <w:r>
                <w:rPr>
                  <w:lang w:eastAsia="zh-CN"/>
                </w:rPr>
                <w:t xml:space="preserve"> hardware will check all the </w:t>
              </w:r>
              <w:proofErr w:type="spellStart"/>
              <w:r>
                <w:rPr>
                  <w:lang w:eastAsia="zh-CN"/>
                </w:rPr>
                <w:t>InFlags</w:t>
              </w:r>
              <w:proofErr w:type="spellEnd"/>
              <w:r>
                <w:rPr>
                  <w:lang w:eastAsia="zh-CN"/>
                </w:rPr>
                <w:t xml:space="preserve"> and the pattern to see if it satisfies the</w:t>
              </w:r>
            </w:ins>
            <w:ins w:id="159" w:author="Windows User" w:date="2013-06-20T15:19:00Z">
              <w:r>
                <w:rPr>
                  <w:lang w:eastAsia="zh-CN"/>
                </w:rPr>
                <w:t xml:space="preserve"> sync </w:t>
              </w:r>
            </w:ins>
            <w:ins w:id="160" w:author="Windows User" w:date="2013-06-20T15:17:00Z">
              <w:r>
                <w:rPr>
                  <w:lang w:eastAsia="zh-CN"/>
                </w:rPr>
                <w:t xml:space="preserve">conditions. </w:t>
              </w:r>
            </w:ins>
          </w:p>
          <w:p w:rsidR="002C283A" w:rsidRDefault="002C283A" w:rsidP="005009AA">
            <w:pPr>
              <w:pStyle w:val="wfxFaxNum"/>
              <w:keepNext/>
              <w:spacing w:line="276" w:lineRule="auto"/>
              <w:ind w:firstLine="264"/>
              <w:rPr>
                <w:lang w:eastAsia="zh-CN"/>
              </w:rPr>
              <w:pPrChange w:id="161" w:author="Windows User" w:date="2013-06-20T17:20:00Z">
                <w:pPr>
                  <w:pStyle w:val="wfxFaxNum"/>
                  <w:keepNext/>
                  <w:spacing w:line="360" w:lineRule="auto"/>
                  <w:ind w:firstLine="264"/>
                </w:pPr>
              </w:pPrChange>
            </w:pPr>
            <w:r>
              <w:rPr>
                <w:lang w:eastAsia="zh-CN"/>
              </w:rPr>
              <w:t>P</w:t>
            </w:r>
            <w:r>
              <w:rPr>
                <w:rFonts w:hint="eastAsia"/>
                <w:lang w:eastAsia="zh-CN"/>
              </w:rPr>
              <w:t xml:space="preserve">acket generator logic: generate packets to other </w:t>
            </w:r>
            <w:ins w:id="162" w:author="Windows User" w:date="2013-06-20T15:29:00Z">
              <w:r w:rsidR="00BC3F65">
                <w:rPr>
                  <w:lang w:eastAsia="zh-CN"/>
                </w:rPr>
                <w:t>groups</w:t>
              </w:r>
            </w:ins>
            <w:del w:id="163" w:author="Windows User" w:date="2013-06-20T15:29:00Z">
              <w:r w:rsidDel="00BC3F65">
                <w:rPr>
                  <w:rFonts w:hint="eastAsia"/>
                  <w:lang w:eastAsia="zh-CN"/>
                </w:rPr>
                <w:delText>threadgroup</w:delText>
              </w:r>
            </w:del>
            <w:r>
              <w:rPr>
                <w:rFonts w:hint="eastAsia"/>
                <w:lang w:eastAsia="zh-CN"/>
              </w:rPr>
              <w:t xml:space="preserve"> based on the </w:t>
            </w:r>
            <w:proofErr w:type="spellStart"/>
            <w:r>
              <w:rPr>
                <w:rFonts w:hint="eastAsia"/>
                <w:lang w:eastAsia="zh-CN"/>
              </w:rPr>
              <w:t>out_</w:t>
            </w:r>
            <w:proofErr w:type="gramStart"/>
            <w:r>
              <w:rPr>
                <w:rFonts w:hint="eastAsia"/>
                <w:lang w:eastAsia="zh-CN"/>
              </w:rPr>
              <w:t>mask</w:t>
            </w:r>
            <w:proofErr w:type="spellEnd"/>
            <w:ins w:id="164" w:author="Windows User" w:date="2013-05-31T15:06:00Z">
              <w:r w:rsidR="005B62E4">
                <w:rPr>
                  <w:rFonts w:hint="eastAsia"/>
                  <w:lang w:eastAsia="zh-CN"/>
                </w:rPr>
                <w:t>,</w:t>
              </w:r>
              <w:proofErr w:type="gramEnd"/>
              <w:r w:rsidR="005B62E4">
                <w:rPr>
                  <w:rFonts w:hint="eastAsia"/>
                  <w:lang w:eastAsia="zh-CN"/>
                </w:rPr>
                <w:t xml:space="preserve"> </w:t>
              </w:r>
              <w:r w:rsidR="005B62E4">
                <w:rPr>
                  <w:lang w:eastAsia="zh-CN"/>
                </w:rPr>
                <w:t>“</w:t>
              </w:r>
              <w:r w:rsidR="005B62E4">
                <w:rPr>
                  <w:rFonts w:hint="eastAsia"/>
                  <w:lang w:eastAsia="zh-CN"/>
                </w:rPr>
                <w:t>set</w:t>
              </w:r>
              <w:r w:rsidR="005B62E4">
                <w:rPr>
                  <w:lang w:eastAsia="zh-CN"/>
                </w:rPr>
                <w:t>”</w:t>
              </w:r>
              <w:r w:rsidR="005B62E4">
                <w:rPr>
                  <w:rFonts w:hint="eastAsia"/>
                  <w:lang w:eastAsia="zh-CN"/>
                </w:rPr>
                <w:t xml:space="preserve"> indicates the message has been sent the network. </w:t>
              </w:r>
            </w:ins>
          </w:p>
          <w:p w:rsidR="002C283A" w:rsidRDefault="002C283A" w:rsidP="005009AA">
            <w:pPr>
              <w:pStyle w:val="wfxFaxNum"/>
              <w:keepNext/>
              <w:spacing w:line="276" w:lineRule="auto"/>
              <w:ind w:firstLine="264"/>
              <w:rPr>
                <w:ins w:id="165" w:author="Windows User" w:date="2013-05-31T15:07:00Z"/>
                <w:lang w:eastAsia="zh-CN"/>
              </w:rPr>
              <w:pPrChange w:id="166" w:author="Windows User" w:date="2013-06-20T17:20:00Z">
                <w:pPr>
                  <w:pStyle w:val="wfxFaxNum"/>
                  <w:keepNext/>
                  <w:spacing w:line="360" w:lineRule="auto"/>
                  <w:ind w:firstLine="264"/>
                </w:pPr>
              </w:pPrChange>
            </w:pPr>
            <w:proofErr w:type="gramStart"/>
            <w:r>
              <w:rPr>
                <w:lang w:eastAsia="zh-CN"/>
              </w:rPr>
              <w:t>P</w:t>
            </w:r>
            <w:r>
              <w:rPr>
                <w:rFonts w:hint="eastAsia"/>
                <w:lang w:eastAsia="zh-CN"/>
              </w:rPr>
              <w:t>acket receive</w:t>
            </w:r>
            <w:proofErr w:type="gramEnd"/>
            <w:r>
              <w:rPr>
                <w:rFonts w:hint="eastAsia"/>
                <w:lang w:eastAsia="zh-CN"/>
              </w:rPr>
              <w:t xml:space="preserve"> logic: </w:t>
            </w:r>
            <w:ins w:id="167" w:author="Windows User" w:date="2013-06-20T15:30:00Z">
              <w:r w:rsidR="001B7042">
                <w:rPr>
                  <w:lang w:eastAsia="zh-CN"/>
                </w:rPr>
                <w:t xml:space="preserve">snoop the synchronization messages on the network and only </w:t>
              </w:r>
            </w:ins>
            <w:r>
              <w:rPr>
                <w:rFonts w:hint="eastAsia"/>
                <w:lang w:eastAsia="zh-CN"/>
              </w:rPr>
              <w:t xml:space="preserve">receive packets </w:t>
            </w:r>
            <w:del w:id="168" w:author="Windows User" w:date="2013-06-20T15:31:00Z">
              <w:r w:rsidDel="001B7042">
                <w:rPr>
                  <w:rFonts w:hint="eastAsia"/>
                  <w:lang w:eastAsia="zh-CN"/>
                </w:rPr>
                <w:delText>when it comes</w:delText>
              </w:r>
            </w:del>
            <w:ins w:id="169" w:author="Windows User" w:date="2013-06-20T15:31:00Z">
              <w:r w:rsidR="001B7042">
                <w:rPr>
                  <w:lang w:eastAsia="zh-CN"/>
                </w:rPr>
                <w:t xml:space="preserve">indicated the current </w:t>
              </w:r>
              <w:proofErr w:type="spellStart"/>
              <w:r w:rsidR="001B7042">
                <w:rPr>
                  <w:lang w:eastAsia="zh-CN"/>
                </w:rPr>
                <w:t>GroupID</w:t>
              </w:r>
            </w:ins>
            <w:proofErr w:type="spellEnd"/>
            <w:r>
              <w:rPr>
                <w:rFonts w:hint="eastAsia"/>
                <w:lang w:eastAsia="zh-CN"/>
              </w:rPr>
              <w:t xml:space="preserve"> and </w:t>
            </w:r>
            <w:ins w:id="170" w:author="Windows User" w:date="2013-06-20T15:31:00Z">
              <w:r w:rsidR="001B7042">
                <w:rPr>
                  <w:lang w:eastAsia="zh-CN"/>
                </w:rPr>
                <w:t xml:space="preserve">then </w:t>
              </w:r>
            </w:ins>
            <w:r>
              <w:rPr>
                <w:rFonts w:hint="eastAsia"/>
                <w:lang w:eastAsia="zh-CN"/>
              </w:rPr>
              <w:t>record</w:t>
            </w:r>
            <w:ins w:id="171" w:author="Windows User" w:date="2013-06-20T15:31:00Z">
              <w:r w:rsidR="001B7042">
                <w:rPr>
                  <w:lang w:eastAsia="zh-CN"/>
                </w:rPr>
                <w:t>s</w:t>
              </w:r>
            </w:ins>
            <w:r>
              <w:rPr>
                <w:rFonts w:hint="eastAsia"/>
                <w:lang w:eastAsia="zh-CN"/>
              </w:rPr>
              <w:t xml:space="preserve"> the </w:t>
            </w:r>
            <w:del w:id="172" w:author="Windows User" w:date="2013-06-20T15:31:00Z">
              <w:r w:rsidDel="001B7042">
                <w:rPr>
                  <w:lang w:eastAsia="zh-CN"/>
                </w:rPr>
                <w:delText>received</w:delText>
              </w:r>
              <w:r w:rsidDel="001B7042">
                <w:rPr>
                  <w:rFonts w:hint="eastAsia"/>
                  <w:lang w:eastAsia="zh-CN"/>
                </w:rPr>
                <w:delText xml:space="preserve"> </w:delText>
              </w:r>
            </w:del>
            <w:r>
              <w:rPr>
                <w:rFonts w:hint="eastAsia"/>
                <w:lang w:eastAsia="zh-CN"/>
              </w:rPr>
              <w:t xml:space="preserve">flag in the </w:t>
            </w:r>
            <w:del w:id="173" w:author="Windows User" w:date="2013-06-20T15:30:00Z">
              <w:r w:rsidDel="001B7042">
                <w:rPr>
                  <w:rFonts w:hint="eastAsia"/>
                  <w:lang w:eastAsia="zh-CN"/>
                </w:rPr>
                <w:delText>received_</w:delText>
              </w:r>
            </w:del>
            <w:proofErr w:type="spellStart"/>
            <w:ins w:id="174" w:author="Windows User" w:date="2013-06-20T15:30:00Z">
              <w:r w:rsidR="001B7042">
                <w:rPr>
                  <w:lang w:eastAsia="zh-CN"/>
                </w:rPr>
                <w:t>InF</w:t>
              </w:r>
            </w:ins>
            <w:del w:id="175" w:author="Windows User" w:date="2013-06-20T15:30:00Z">
              <w:r w:rsidDel="001B7042">
                <w:rPr>
                  <w:rFonts w:hint="eastAsia"/>
                  <w:lang w:eastAsia="zh-CN"/>
                </w:rPr>
                <w:delText>f</w:delText>
              </w:r>
            </w:del>
            <w:r>
              <w:rPr>
                <w:rFonts w:hint="eastAsia"/>
                <w:lang w:eastAsia="zh-CN"/>
              </w:rPr>
              <w:t>lags</w:t>
            </w:r>
            <w:proofErr w:type="spellEnd"/>
            <w:ins w:id="176" w:author="Windows User" w:date="2013-05-31T15:07:00Z">
              <w:r w:rsidR="005B62E4">
                <w:rPr>
                  <w:rFonts w:hint="eastAsia"/>
                  <w:lang w:eastAsia="zh-CN"/>
                </w:rPr>
                <w:t xml:space="preserve">. </w:t>
              </w:r>
            </w:ins>
          </w:p>
          <w:p w:rsidR="005B62E4" w:rsidRDefault="001B7042" w:rsidP="005009AA">
            <w:pPr>
              <w:pStyle w:val="wfxFaxNum"/>
              <w:keepNext/>
              <w:spacing w:line="276" w:lineRule="auto"/>
              <w:rPr>
                <w:lang w:eastAsia="zh-CN"/>
              </w:rPr>
              <w:pPrChange w:id="177" w:author="Windows User" w:date="2013-06-20T17:20:00Z">
                <w:pPr>
                  <w:pStyle w:val="wfxFaxNum"/>
                  <w:keepNext/>
                  <w:spacing w:line="360" w:lineRule="auto"/>
                  <w:ind w:firstLine="264"/>
                </w:pPr>
              </w:pPrChange>
            </w:pPr>
            <w:ins w:id="178" w:author="Windows User" w:date="2013-06-20T15:31:00Z">
              <w:r>
                <w:rPr>
                  <w:lang w:eastAsia="zh-CN"/>
                </w:rPr>
                <w:t xml:space="preserve">   </w:t>
              </w:r>
            </w:ins>
            <w:ins w:id="179" w:author="Windows User" w:date="2013-06-20T15:32:00Z">
              <w:r>
                <w:rPr>
                  <w:lang w:eastAsia="zh-CN"/>
                </w:rPr>
                <w:t xml:space="preserve"> </w:t>
              </w:r>
              <w:r>
                <w:rPr>
                  <w:rFonts w:hint="eastAsia"/>
                  <w:lang w:eastAsia="zh-CN"/>
                </w:rPr>
                <w:t>The synchronization messages are placed in the specific queue in the network interface or a dedicated Virtual Channel so that they won</w:t>
              </w:r>
              <w:r>
                <w:rPr>
                  <w:lang w:eastAsia="zh-CN"/>
                </w:rPr>
                <w:t>’</w:t>
              </w:r>
              <w:r>
                <w:rPr>
                  <w:rFonts w:hint="eastAsia"/>
                  <w:lang w:eastAsia="zh-CN"/>
                </w:rPr>
                <w:t xml:space="preserve">t be blocked other data/control message to ensure that the </w:t>
              </w:r>
              <w:r>
                <w:rPr>
                  <w:lang w:eastAsia="zh-CN"/>
                </w:rPr>
                <w:t>synchronization</w:t>
              </w:r>
              <w:r>
                <w:rPr>
                  <w:rFonts w:hint="eastAsia"/>
                  <w:lang w:eastAsia="zh-CN"/>
                </w:rPr>
                <w:t xml:space="preserve"> units are updated in </w:t>
              </w:r>
              <w:r>
                <w:rPr>
                  <w:lang w:eastAsia="zh-CN"/>
                </w:rPr>
                <w:t>th</w:t>
              </w:r>
              <w:r>
                <w:rPr>
                  <w:rFonts w:hint="eastAsia"/>
                  <w:lang w:eastAsia="zh-CN"/>
                </w:rPr>
                <w:t>e same order.</w:t>
              </w:r>
            </w:ins>
          </w:p>
          <w:p w:rsidR="00DA28C0" w:rsidRDefault="005009AA" w:rsidP="005009AA">
            <w:pPr>
              <w:pStyle w:val="wfxFaxNum"/>
              <w:keepNext/>
              <w:spacing w:line="276" w:lineRule="auto"/>
              <w:ind w:firstLine="264"/>
              <w:rPr>
                <w:ins w:id="180" w:author="Windows User" w:date="2013-06-20T17:08:00Z"/>
                <w:lang w:eastAsia="zh-CN"/>
              </w:rPr>
              <w:pPrChange w:id="181" w:author="Windows User" w:date="2013-06-20T17:20:00Z">
                <w:pPr>
                  <w:pStyle w:val="wfxFaxNum"/>
                  <w:keepNext/>
                  <w:numPr>
                    <w:numId w:val="14"/>
                  </w:numPr>
                  <w:ind w:left="720" w:hanging="360"/>
                </w:pPr>
              </w:pPrChange>
            </w:pPr>
            <w:ins w:id="182" w:author="Windows User" w:date="2013-06-20T17:12:00Z">
              <w:r>
                <w:rPr>
                  <w:lang w:eastAsia="zh-CN"/>
                </w:rPr>
                <w:t xml:space="preserve">Each GPU core should have one synchronization unit and deals with the synchronization for all the workgroups mapped on the core. </w:t>
              </w:r>
            </w:ins>
            <w:del w:id="183" w:author="Windows User" w:date="2013-06-20T17:08:00Z">
              <w:r w:rsidR="00C44828" w:rsidDel="00DA28C0">
                <w:rPr>
                  <w:lang w:eastAsia="zh-CN"/>
                </w:rPr>
                <w:delText>B</w:delText>
              </w:r>
              <w:r w:rsidR="00C44828" w:rsidDel="00DA28C0">
                <w:rPr>
                  <w:rFonts w:hint="eastAsia"/>
                  <w:lang w:eastAsia="zh-CN"/>
                </w:rPr>
                <w:delText>ased on the current</w:delText>
              </w:r>
            </w:del>
            <w:ins w:id="184" w:author="Windows User" w:date="2013-06-20T17:08:00Z">
              <w:r w:rsidR="00DA28C0">
                <w:rPr>
                  <w:lang w:eastAsia="zh-CN"/>
                </w:rPr>
                <w:t>Limited by</w:t>
              </w:r>
            </w:ins>
            <w:r w:rsidR="00C44828">
              <w:rPr>
                <w:rFonts w:hint="eastAsia"/>
                <w:lang w:eastAsia="zh-CN"/>
              </w:rPr>
              <w:t xml:space="preserve"> </w:t>
            </w:r>
            <w:ins w:id="185" w:author="Windows User" w:date="2013-06-20T17:06:00Z">
              <w:r w:rsidR="00DA28C0">
                <w:rPr>
                  <w:lang w:eastAsia="zh-CN"/>
                </w:rPr>
                <w:t xml:space="preserve">GPU </w:t>
              </w:r>
            </w:ins>
            <w:ins w:id="186" w:author="Windows User" w:date="2013-06-20T17:09:00Z">
              <w:r w:rsidR="00DA28C0">
                <w:rPr>
                  <w:lang w:eastAsia="zh-CN"/>
                </w:rPr>
                <w:t>core resources (local memory, register files etc.)</w:t>
              </w:r>
            </w:ins>
            <w:del w:id="187" w:author="Windows User" w:date="2013-06-20T17:09:00Z">
              <w:r w:rsidR="00C44828" w:rsidDel="00DA28C0">
                <w:rPr>
                  <w:rFonts w:hint="eastAsia"/>
                  <w:lang w:eastAsia="zh-CN"/>
                </w:rPr>
                <w:delText>executing models</w:delText>
              </w:r>
            </w:del>
            <w:r w:rsidR="00C44828">
              <w:rPr>
                <w:rFonts w:hint="eastAsia"/>
                <w:lang w:eastAsia="zh-CN"/>
              </w:rPr>
              <w:t xml:space="preserve">, </w:t>
            </w:r>
            <w:ins w:id="188" w:author="Windows User" w:date="2013-06-20T17:07:00Z">
              <w:r w:rsidR="00DA28C0">
                <w:rPr>
                  <w:lang w:eastAsia="zh-CN"/>
                </w:rPr>
                <w:t xml:space="preserve">the number of workgroups on one GPU core </w:t>
              </w:r>
            </w:ins>
            <w:ins w:id="189" w:author="Windows User" w:date="2013-06-20T17:09:00Z">
              <w:r w:rsidR="00DA28C0">
                <w:rPr>
                  <w:lang w:eastAsia="zh-CN"/>
                </w:rPr>
                <w:t>is usually</w:t>
              </w:r>
            </w:ins>
            <w:ins w:id="190" w:author="Windows User" w:date="2013-06-20T17:08:00Z">
              <w:r w:rsidR="00DA28C0">
                <w:rPr>
                  <w:lang w:eastAsia="zh-CN"/>
                </w:rPr>
                <w:t xml:space="preserve"> from </w:t>
              </w:r>
            </w:ins>
            <w:ins w:id="191" w:author="Windows User" w:date="2013-06-20T17:07:00Z">
              <w:r w:rsidR="00DA28C0">
                <w:rPr>
                  <w:lang w:eastAsia="zh-CN"/>
                </w:rPr>
                <w:t xml:space="preserve">a few to a dozen. </w:t>
              </w:r>
            </w:ins>
            <w:ins w:id="192" w:author="Windows User" w:date="2013-06-20T17:09:00Z">
              <w:r w:rsidR="00DA28C0">
                <w:rPr>
                  <w:lang w:eastAsia="zh-CN"/>
                </w:rPr>
                <w:t xml:space="preserve">Thus </w:t>
              </w:r>
            </w:ins>
            <w:ins w:id="193" w:author="Windows User" w:date="2013-06-20T17:11:00Z">
              <w:r w:rsidR="00DA28C0">
                <w:rPr>
                  <w:lang w:eastAsia="zh-CN"/>
                </w:rPr>
                <w:t xml:space="preserve">each synchronization units </w:t>
              </w:r>
              <w:r w:rsidR="006979FA">
                <w:rPr>
                  <w:lang w:eastAsia="zh-CN"/>
                </w:rPr>
                <w:t xml:space="preserve">should </w:t>
              </w:r>
            </w:ins>
            <w:ins w:id="194" w:author="Windows User" w:date="2013-06-20T17:12:00Z">
              <w:r>
                <w:rPr>
                  <w:lang w:eastAsia="zh-CN"/>
                </w:rPr>
                <w:t>be desi</w:t>
              </w:r>
            </w:ins>
            <w:ins w:id="195" w:author="Windows User" w:date="2013-06-20T17:13:00Z">
              <w:r>
                <w:rPr>
                  <w:lang w:eastAsia="zh-CN"/>
                </w:rPr>
                <w:t>g</w:t>
              </w:r>
            </w:ins>
            <w:ins w:id="196" w:author="Windows User" w:date="2013-06-20T17:12:00Z">
              <w:r>
                <w:rPr>
                  <w:lang w:eastAsia="zh-CN"/>
                </w:rPr>
                <w:t xml:space="preserve">ned </w:t>
              </w:r>
            </w:ins>
            <w:ins w:id="197" w:author="Windows User" w:date="2013-06-20T17:11:00Z">
              <w:r w:rsidR="006979FA">
                <w:rPr>
                  <w:lang w:eastAsia="zh-CN"/>
                </w:rPr>
                <w:t xml:space="preserve">have enough entries to hold information for all the </w:t>
              </w:r>
              <w:r w:rsidR="006979FA">
                <w:rPr>
                  <w:lang w:eastAsia="zh-CN"/>
                </w:rPr>
                <w:lastRenderedPageBreak/>
                <w:t xml:space="preserve">workgroups. </w:t>
              </w:r>
            </w:ins>
          </w:p>
          <w:p w:rsidR="00483B89" w:rsidRPr="005009AA" w:rsidDel="00DA28C0" w:rsidRDefault="00C44828" w:rsidP="005009AA">
            <w:pPr>
              <w:pStyle w:val="wfxFaxNum"/>
              <w:keepNext/>
              <w:numPr>
                <w:ilvl w:val="0"/>
                <w:numId w:val="14"/>
              </w:numPr>
              <w:rPr>
                <w:del w:id="198" w:author="Windows User" w:date="2013-06-20T17:08:00Z"/>
                <w:b/>
                <w:lang w:eastAsia="zh-CN"/>
                <w:rPrChange w:id="199" w:author="Windows User" w:date="2013-06-20T17:13:00Z">
                  <w:rPr>
                    <w:del w:id="200" w:author="Windows User" w:date="2013-06-20T17:08:00Z"/>
                    <w:lang w:eastAsia="zh-CN"/>
                  </w:rPr>
                </w:rPrChange>
              </w:rPr>
              <w:pPrChange w:id="201" w:author="Windows User" w:date="2013-06-20T17:13:00Z">
                <w:pPr>
                  <w:pStyle w:val="wfxFaxNum"/>
                  <w:keepNext/>
                  <w:spacing w:line="360" w:lineRule="auto"/>
                  <w:ind w:firstLine="264"/>
                </w:pPr>
              </w:pPrChange>
            </w:pPr>
            <w:del w:id="202" w:author="Windows User" w:date="2013-06-20T17:08:00Z">
              <w:r w:rsidRPr="005009AA" w:rsidDel="00DA28C0">
                <w:rPr>
                  <w:rFonts w:hint="eastAsia"/>
                  <w:b/>
                  <w:lang w:eastAsia="zh-CN"/>
                  <w:rPrChange w:id="203" w:author="Windows User" w:date="2013-06-20T17:13:00Z">
                    <w:rPr>
                      <w:rFonts w:hint="eastAsia"/>
                      <w:lang w:eastAsia="zh-CN"/>
                    </w:rPr>
                  </w:rPrChange>
                </w:rPr>
                <w:delText xml:space="preserve">a couple of entries should be enough to </w:delText>
              </w:r>
              <w:r w:rsidRPr="005009AA" w:rsidDel="00DA28C0">
                <w:rPr>
                  <w:b/>
                  <w:lang w:eastAsia="zh-CN"/>
                  <w:rPrChange w:id="204" w:author="Windows User" w:date="2013-06-20T17:13:00Z">
                    <w:rPr>
                      <w:lang w:eastAsia="zh-CN"/>
                    </w:rPr>
                  </w:rPrChange>
                </w:rPr>
                <w:delText>assist</w:delText>
              </w:r>
              <w:r w:rsidRPr="005009AA" w:rsidDel="00DA28C0">
                <w:rPr>
                  <w:rFonts w:hint="eastAsia"/>
                  <w:b/>
                  <w:lang w:eastAsia="zh-CN"/>
                  <w:rPrChange w:id="205" w:author="Windows User" w:date="2013-06-20T17:13:00Z">
                    <w:rPr>
                      <w:rFonts w:hint="eastAsia"/>
                      <w:lang w:eastAsia="zh-CN"/>
                    </w:rPr>
                  </w:rPrChange>
                </w:rPr>
                <w:delText xml:space="preserve"> the </w:delText>
              </w:r>
            </w:del>
            <w:del w:id="206" w:author="Windows User" w:date="2013-06-20T15:33:00Z">
              <w:r w:rsidRPr="005009AA" w:rsidDel="001B7042">
                <w:rPr>
                  <w:rFonts w:hint="eastAsia"/>
                  <w:b/>
                  <w:lang w:eastAsia="zh-CN"/>
                  <w:rPrChange w:id="207" w:author="Windows User" w:date="2013-06-20T17:13:00Z">
                    <w:rPr>
                      <w:rFonts w:hint="eastAsia"/>
                      <w:lang w:eastAsia="zh-CN"/>
                    </w:rPr>
                  </w:rPrChange>
                </w:rPr>
                <w:delText>thread</w:delText>
              </w:r>
            </w:del>
            <w:del w:id="208" w:author="Windows User" w:date="2013-06-20T17:08:00Z">
              <w:r w:rsidRPr="005009AA" w:rsidDel="00DA28C0">
                <w:rPr>
                  <w:rFonts w:hint="eastAsia"/>
                  <w:b/>
                  <w:lang w:eastAsia="zh-CN"/>
                  <w:rPrChange w:id="209" w:author="Windows User" w:date="2013-06-20T17:13:00Z">
                    <w:rPr>
                      <w:rFonts w:hint="eastAsia"/>
                      <w:lang w:eastAsia="zh-CN"/>
                    </w:rPr>
                  </w:rPrChange>
                </w:rPr>
                <w:delText>groups that are mapped to this core.</w:delText>
              </w:r>
            </w:del>
          </w:p>
          <w:p w:rsidR="009D1053" w:rsidRDefault="00D11E19" w:rsidP="005009AA">
            <w:pPr>
              <w:pStyle w:val="wfxFaxNum"/>
              <w:keepNext/>
              <w:numPr>
                <w:ilvl w:val="0"/>
                <w:numId w:val="14"/>
              </w:numPr>
              <w:rPr>
                <w:b/>
                <w:lang w:eastAsia="zh-CN"/>
              </w:rPr>
              <w:pPrChange w:id="210" w:author="Windows User" w:date="2013-06-20T17:13:00Z">
                <w:pPr>
                  <w:pStyle w:val="wfxFaxNum"/>
                  <w:keepNext/>
                  <w:numPr>
                    <w:numId w:val="14"/>
                  </w:numPr>
                  <w:ind w:left="720" w:hanging="360"/>
                </w:pPr>
              </w:pPrChange>
            </w:pPr>
            <w:r>
              <w:rPr>
                <w:b/>
                <w:lang w:eastAsia="zh-CN"/>
              </w:rPr>
              <w:t xml:space="preserve">H/W </w:t>
            </w:r>
            <w:r>
              <w:rPr>
                <w:rFonts w:hint="eastAsia"/>
                <w:b/>
                <w:lang w:eastAsia="zh-CN"/>
              </w:rPr>
              <w:t xml:space="preserve">synchronization mechanism </w:t>
            </w:r>
          </w:p>
          <w:p w:rsidR="001807CA" w:rsidRDefault="001807CA" w:rsidP="001807CA">
            <w:pPr>
              <w:pStyle w:val="wfxFaxNum"/>
              <w:keepNext/>
              <w:ind w:left="720"/>
              <w:rPr>
                <w:ins w:id="211" w:author="Windows User" w:date="2013-06-20T15:35:00Z"/>
                <w:b/>
              </w:rPr>
            </w:pPr>
          </w:p>
          <w:p w:rsidR="001B7042" w:rsidRPr="001B7042" w:rsidRDefault="001B7042" w:rsidP="001B7042">
            <w:pPr>
              <w:pStyle w:val="wfxFaxNum"/>
              <w:keepNext/>
              <w:spacing w:line="360" w:lineRule="auto"/>
              <w:rPr>
                <w:lang w:eastAsia="zh-CN"/>
                <w:rPrChange w:id="212" w:author="Windows User" w:date="2013-06-20T15:35:00Z">
                  <w:rPr>
                    <w:b/>
                  </w:rPr>
                </w:rPrChange>
              </w:rPr>
              <w:pPrChange w:id="213" w:author="Windows User" w:date="2013-06-20T15:35:00Z">
                <w:pPr>
                  <w:pStyle w:val="wfxFaxNum"/>
                  <w:keepNext/>
                  <w:ind w:left="720"/>
                </w:pPr>
              </w:pPrChange>
            </w:pPr>
            <w:ins w:id="214" w:author="Windows User" w:date="2013-06-20T15:35:00Z">
              <w:r>
                <w:rPr>
                  <w:lang w:eastAsia="zh-CN"/>
                </w:rPr>
                <w:t xml:space="preserve">    </w:t>
              </w:r>
              <w:r w:rsidRPr="001B7042">
                <w:rPr>
                  <w:lang w:eastAsia="zh-CN"/>
                  <w:rPrChange w:id="215" w:author="Windows User" w:date="2013-06-20T15:35:00Z">
                    <w:rPr>
                      <w:b/>
                    </w:rPr>
                  </w:rPrChange>
                </w:rPr>
                <w:t xml:space="preserve">Based </w:t>
              </w:r>
              <w:r>
                <w:rPr>
                  <w:lang w:eastAsia="zh-CN"/>
                </w:rPr>
                <w:t xml:space="preserve">on the structure of the synchronization units, the hardware mechanism can be </w:t>
              </w:r>
            </w:ins>
            <w:ins w:id="216" w:author="Windows User" w:date="2013-06-20T15:38:00Z">
              <w:r>
                <w:rPr>
                  <w:lang w:eastAsia="zh-CN"/>
                </w:rPr>
                <w:t xml:space="preserve">simply </w:t>
              </w:r>
            </w:ins>
            <w:ins w:id="217" w:author="Windows User" w:date="2013-06-20T15:35:00Z">
              <w:r>
                <w:rPr>
                  <w:lang w:eastAsia="zh-CN"/>
                </w:rPr>
                <w:t xml:space="preserve">implemented by two major steps: </w:t>
              </w:r>
            </w:ins>
            <w:ins w:id="218" w:author="Windows User" w:date="2013-06-20T15:36:00Z">
              <w:r>
                <w:rPr>
                  <w:lang w:eastAsia="zh-CN"/>
                </w:rPr>
                <w:t xml:space="preserve">Programmer </w:t>
              </w:r>
            </w:ins>
            <w:ins w:id="219" w:author="Windows User" w:date="2013-06-20T15:35:00Z">
              <w:r>
                <w:rPr>
                  <w:lang w:eastAsia="zh-CN"/>
                </w:rPr>
                <w:t>initialize</w:t>
              </w:r>
            </w:ins>
            <w:ins w:id="220" w:author="Windows User" w:date="2013-06-20T15:36:00Z">
              <w:r>
                <w:rPr>
                  <w:lang w:eastAsia="zh-CN"/>
                </w:rPr>
                <w:t>s the synchronization entry</w:t>
              </w:r>
            </w:ins>
            <w:ins w:id="221" w:author="Windows User" w:date="2013-06-20T15:37:00Z">
              <w:r>
                <w:rPr>
                  <w:lang w:eastAsia="zh-CN"/>
                </w:rPr>
                <w:t>; S</w:t>
              </w:r>
            </w:ins>
            <w:ins w:id="222" w:author="Windows User" w:date="2013-06-20T15:36:00Z">
              <w:r>
                <w:rPr>
                  <w:lang w:eastAsia="zh-CN"/>
                </w:rPr>
                <w:t xml:space="preserve">et up the synchronization flag during program run, </w:t>
              </w:r>
            </w:ins>
            <w:ins w:id="223" w:author="Windows User" w:date="2013-06-20T15:37:00Z">
              <w:r>
                <w:rPr>
                  <w:lang w:eastAsia="zh-CN"/>
                </w:rPr>
                <w:t xml:space="preserve">and synchronization units will send out synchronization messages and draw synchronization </w:t>
              </w:r>
            </w:ins>
            <w:ins w:id="224" w:author="Windows User" w:date="2013-06-20T15:38:00Z">
              <w:r>
                <w:rPr>
                  <w:lang w:eastAsia="zh-CN"/>
                </w:rPr>
                <w:t>decisions</w:t>
              </w:r>
            </w:ins>
            <w:ins w:id="225" w:author="Windows User" w:date="2013-06-20T15:37:00Z">
              <w:r>
                <w:rPr>
                  <w:lang w:eastAsia="zh-CN"/>
                </w:rPr>
                <w:t>.</w:t>
              </w:r>
            </w:ins>
            <w:ins w:id="226" w:author="Windows User" w:date="2013-06-20T15:38:00Z">
              <w:r>
                <w:rPr>
                  <w:lang w:eastAsia="zh-CN"/>
                </w:rPr>
                <w:t xml:space="preserve"> </w:t>
              </w:r>
            </w:ins>
          </w:p>
          <w:p w:rsidR="00117D6F" w:rsidRDefault="00117D6F" w:rsidP="009D1053">
            <w:pPr>
              <w:pStyle w:val="wfxFaxNum"/>
              <w:keepNext/>
              <w:ind w:left="720"/>
              <w:rPr>
                <w:b/>
                <w:lang w:eastAsia="zh-CN"/>
              </w:rPr>
            </w:pPr>
            <w:r>
              <w:rPr>
                <w:b/>
              </w:rPr>
              <w:t xml:space="preserve">Step one: </w:t>
            </w:r>
            <w:r w:rsidR="00D11E19">
              <w:rPr>
                <w:rFonts w:hint="eastAsia"/>
                <w:b/>
                <w:lang w:eastAsia="zh-CN"/>
              </w:rPr>
              <w:t>initialization of synchronization unit</w:t>
            </w:r>
          </w:p>
          <w:p w:rsidR="006A0773" w:rsidRDefault="005D0A4A" w:rsidP="005009AA">
            <w:pPr>
              <w:pStyle w:val="wfxFaxNum"/>
              <w:keepNext/>
              <w:spacing w:line="276" w:lineRule="auto"/>
              <w:ind w:left="720"/>
              <w:rPr>
                <w:ins w:id="227" w:author="Windows User" w:date="2013-06-20T15:45:00Z"/>
                <w:lang w:eastAsia="zh-CN"/>
              </w:rPr>
              <w:pPrChange w:id="228" w:author="Windows User" w:date="2013-06-20T17:21:00Z">
                <w:pPr>
                  <w:pStyle w:val="wfxFaxNum"/>
                  <w:keepNext/>
                  <w:ind w:left="720"/>
                </w:pPr>
              </w:pPrChange>
            </w:pPr>
            <w:ins w:id="229" w:author="Windows User" w:date="2013-05-31T14:52:00Z">
              <w:r>
                <w:rPr>
                  <w:rFonts w:hint="eastAsia"/>
                  <w:lang w:eastAsia="zh-CN"/>
                </w:rPr>
                <w:t xml:space="preserve">Initially, the content of synchronization unit is clear. </w:t>
              </w:r>
            </w:ins>
            <w:ins w:id="230" w:author="Windows User" w:date="2013-05-31T14:48:00Z">
              <w:r w:rsidR="00763F63">
                <w:rPr>
                  <w:rFonts w:hint="eastAsia"/>
                  <w:lang w:eastAsia="zh-CN"/>
                </w:rPr>
                <w:t>The programmer</w:t>
              </w:r>
            </w:ins>
            <w:ins w:id="231" w:author="Windows User" w:date="2013-05-31T14:49:00Z">
              <w:r w:rsidR="00763F63">
                <w:rPr>
                  <w:rFonts w:hint="eastAsia"/>
                  <w:lang w:eastAsia="zh-CN"/>
                </w:rPr>
                <w:t>s</w:t>
              </w:r>
            </w:ins>
            <w:ins w:id="232" w:author="Windows User" w:date="2013-05-31T14:48:00Z">
              <w:r w:rsidR="00763F63">
                <w:rPr>
                  <w:rFonts w:hint="eastAsia"/>
                  <w:lang w:eastAsia="zh-CN"/>
                </w:rPr>
                <w:t xml:space="preserve"> </w:t>
              </w:r>
            </w:ins>
            <w:ins w:id="233" w:author="Windows User" w:date="2013-05-31T14:49:00Z">
              <w:r w:rsidR="00763F63">
                <w:rPr>
                  <w:rFonts w:hint="eastAsia"/>
                  <w:lang w:eastAsia="zh-CN"/>
                </w:rPr>
                <w:t>are</w:t>
              </w:r>
            </w:ins>
            <w:ins w:id="234" w:author="Windows User" w:date="2013-05-31T14:48:00Z">
              <w:r w:rsidR="00763F63">
                <w:rPr>
                  <w:rFonts w:hint="eastAsia"/>
                  <w:lang w:eastAsia="zh-CN"/>
                </w:rPr>
                <w:t xml:space="preserve"> in charge to </w:t>
              </w:r>
            </w:ins>
            <w:ins w:id="235" w:author="Windows User" w:date="2013-05-31T14:51:00Z">
              <w:r w:rsidR="00763F63">
                <w:rPr>
                  <w:rFonts w:hint="eastAsia"/>
                  <w:lang w:eastAsia="zh-CN"/>
                </w:rPr>
                <w:t>setup</w:t>
              </w:r>
            </w:ins>
            <w:ins w:id="236" w:author="Windows User" w:date="2013-05-31T14:48:00Z">
              <w:r w:rsidR="00763F63">
                <w:rPr>
                  <w:rFonts w:hint="eastAsia"/>
                  <w:lang w:eastAsia="zh-CN"/>
                </w:rPr>
                <w:t xml:space="preserve"> the data dependency table if </w:t>
              </w:r>
            </w:ins>
            <w:ins w:id="237" w:author="Windows User" w:date="2013-05-31T15:01:00Z">
              <w:r>
                <w:rPr>
                  <w:rFonts w:hint="eastAsia"/>
                  <w:lang w:eastAsia="zh-CN"/>
                </w:rPr>
                <w:t>global-</w:t>
              </w:r>
            </w:ins>
            <w:ins w:id="238" w:author="Windows User" w:date="2013-05-31T14:49:00Z">
              <w:r w:rsidR="00763F63">
                <w:rPr>
                  <w:lang w:eastAsia="zh-CN"/>
                </w:rPr>
                <w:t>synchronization</w:t>
              </w:r>
              <w:r w:rsidR="00763F63">
                <w:rPr>
                  <w:rFonts w:hint="eastAsia"/>
                  <w:lang w:eastAsia="zh-CN"/>
                </w:rPr>
                <w:t xml:space="preserve"> </w:t>
              </w:r>
              <w:r>
                <w:rPr>
                  <w:rFonts w:hint="eastAsia"/>
                  <w:lang w:eastAsia="zh-CN"/>
                </w:rPr>
                <w:t>is necessary</w:t>
              </w:r>
            </w:ins>
            <w:ins w:id="239" w:author="Windows User" w:date="2013-06-20T15:39:00Z">
              <w:r w:rsidR="001B7042">
                <w:rPr>
                  <w:lang w:eastAsia="zh-CN"/>
                </w:rPr>
                <w:t>.</w:t>
              </w:r>
            </w:ins>
            <w:ins w:id="240" w:author="Windows User" w:date="2013-05-31T14:49:00Z">
              <w:r>
                <w:rPr>
                  <w:rFonts w:hint="eastAsia"/>
                  <w:lang w:eastAsia="zh-CN"/>
                </w:rPr>
                <w:t xml:space="preserve"> </w:t>
              </w:r>
            </w:ins>
            <w:ins w:id="241" w:author="Windows User" w:date="2013-06-20T15:44:00Z">
              <w:r w:rsidR="006A0773">
                <w:rPr>
                  <w:lang w:eastAsia="zh-CN"/>
                </w:rPr>
                <w:t xml:space="preserve">The hardware synchronization is optimal to programmer. Original software can still be used when synchronization does not </w:t>
              </w:r>
            </w:ins>
            <w:ins w:id="242" w:author="Windows User" w:date="2013-06-20T15:45:00Z">
              <w:r w:rsidR="006A0773">
                <w:rPr>
                  <w:lang w:eastAsia="zh-CN"/>
                </w:rPr>
                <w:t>affect</w:t>
              </w:r>
            </w:ins>
            <w:ins w:id="243" w:author="Windows User" w:date="2013-06-20T15:44:00Z">
              <w:r w:rsidR="006A0773">
                <w:rPr>
                  <w:lang w:eastAsia="zh-CN"/>
                </w:rPr>
                <w:t xml:space="preserve"> </w:t>
              </w:r>
            </w:ins>
            <w:ins w:id="244" w:author="Windows User" w:date="2013-05-31T14:49:00Z">
              <w:r w:rsidR="00763F63">
                <w:rPr>
                  <w:rFonts w:hint="eastAsia"/>
                  <w:lang w:eastAsia="zh-CN"/>
                </w:rPr>
                <w:t>performance</w:t>
              </w:r>
            </w:ins>
            <w:ins w:id="245" w:author="Windows User" w:date="2013-06-20T15:45:00Z">
              <w:r w:rsidR="006A0773">
                <w:rPr>
                  <w:lang w:eastAsia="zh-CN"/>
                </w:rPr>
                <w:t xml:space="preserve"> badly</w:t>
              </w:r>
            </w:ins>
            <w:ins w:id="246" w:author="Windows User" w:date="2013-05-31T14:49:00Z">
              <w:r w:rsidR="00763F63">
                <w:rPr>
                  <w:rFonts w:hint="eastAsia"/>
                  <w:lang w:eastAsia="zh-CN"/>
                </w:rPr>
                <w:t xml:space="preserve">. </w:t>
              </w:r>
            </w:ins>
          </w:p>
          <w:p w:rsidR="001B7042" w:rsidRDefault="006A0773" w:rsidP="005009AA">
            <w:pPr>
              <w:pStyle w:val="wfxFaxNum"/>
              <w:keepNext/>
              <w:spacing w:line="276" w:lineRule="auto"/>
              <w:ind w:left="720"/>
              <w:rPr>
                <w:ins w:id="247" w:author="Windows User" w:date="2013-06-20T15:38:00Z"/>
                <w:lang w:eastAsia="zh-CN"/>
              </w:rPr>
              <w:pPrChange w:id="248" w:author="Windows User" w:date="2013-06-20T17:21:00Z">
                <w:pPr>
                  <w:pStyle w:val="wfxFaxNum"/>
                  <w:keepNext/>
                  <w:ind w:left="720"/>
                </w:pPr>
              </w:pPrChange>
            </w:pPr>
            <w:ins w:id="249" w:author="Windows User" w:date="2013-06-20T15:45:00Z">
              <w:r>
                <w:rPr>
                  <w:lang w:eastAsia="zh-CN"/>
                </w:rPr>
                <w:t xml:space="preserve"> The synchronization table </w:t>
              </w:r>
            </w:ins>
            <w:ins w:id="250" w:author="Windows User" w:date="2013-06-20T15:52:00Z">
              <w:r w:rsidR="0012541E">
                <w:rPr>
                  <w:lang w:eastAsia="zh-CN"/>
                </w:rPr>
                <w:t xml:space="preserve">can be accessed as </w:t>
              </w:r>
            </w:ins>
            <w:ins w:id="251" w:author="Windows User" w:date="2013-06-20T17:18:00Z">
              <w:r w:rsidR="005009AA">
                <w:rPr>
                  <w:lang w:eastAsia="zh-CN"/>
                </w:rPr>
                <w:t xml:space="preserve">memory </w:t>
              </w:r>
            </w:ins>
            <w:ins w:id="252" w:author="Windows User" w:date="2013-06-20T15:52:00Z">
              <w:r w:rsidR="0012541E">
                <w:rPr>
                  <w:lang w:eastAsia="zh-CN"/>
                </w:rPr>
                <w:t xml:space="preserve">mapped </w:t>
              </w:r>
            </w:ins>
            <w:ins w:id="253" w:author="Windows User" w:date="2013-06-20T17:18:00Z">
              <w:r w:rsidR="005009AA">
                <w:rPr>
                  <w:lang w:eastAsia="zh-CN"/>
                </w:rPr>
                <w:t>device</w:t>
              </w:r>
            </w:ins>
            <w:ins w:id="254" w:author="Windows User" w:date="2013-06-20T15:45:00Z">
              <w:r>
                <w:rPr>
                  <w:lang w:eastAsia="zh-CN"/>
                </w:rPr>
                <w:t>.</w:t>
              </w:r>
            </w:ins>
            <w:ins w:id="255" w:author="Windows User" w:date="2013-06-20T15:53:00Z">
              <w:r w:rsidR="0012541E">
                <w:rPr>
                  <w:lang w:eastAsia="zh-CN"/>
                </w:rPr>
                <w:t xml:space="preserve"> It may require the runtime to </w:t>
              </w:r>
            </w:ins>
            <w:ins w:id="256" w:author="Windows User" w:date="2013-06-20T16:00:00Z">
              <w:r w:rsidR="0012541E">
                <w:rPr>
                  <w:lang w:eastAsia="zh-CN"/>
                </w:rPr>
                <w:t xml:space="preserve">first </w:t>
              </w:r>
            </w:ins>
            <w:ins w:id="257" w:author="Windows User" w:date="2013-06-20T15:53:00Z">
              <w:r w:rsidR="0012541E">
                <w:rPr>
                  <w:lang w:eastAsia="zh-CN"/>
                </w:rPr>
                <w:t xml:space="preserve">allocate a table entry for each workgroup. </w:t>
              </w:r>
            </w:ins>
            <w:ins w:id="258" w:author="Windows User" w:date="2013-06-20T15:55:00Z">
              <w:r w:rsidR="0012541E">
                <w:rPr>
                  <w:lang w:eastAsia="zh-CN"/>
                </w:rPr>
                <w:t>The allocated address will be read or write as volatile type</w:t>
              </w:r>
            </w:ins>
            <w:ins w:id="259" w:author="Windows User" w:date="2013-06-20T15:56:00Z">
              <w:r w:rsidR="0012541E">
                <w:rPr>
                  <w:lang w:eastAsia="zh-CN"/>
                </w:rPr>
                <w:t xml:space="preserve">. </w:t>
              </w:r>
            </w:ins>
            <w:ins w:id="260" w:author="Windows User" w:date="2013-06-20T15:59:00Z">
              <w:r w:rsidR="0012541E">
                <w:rPr>
                  <w:lang w:eastAsia="zh-CN"/>
                </w:rPr>
                <w:t xml:space="preserve">Initialization can be done by writing to the entry </w:t>
              </w:r>
              <w:proofErr w:type="gramStart"/>
              <w:r w:rsidR="0012541E">
                <w:rPr>
                  <w:lang w:eastAsia="zh-CN"/>
                </w:rPr>
                <w:t>variable</w:t>
              </w:r>
            </w:ins>
            <w:ins w:id="261" w:author="Windows User" w:date="2013-06-20T16:00:00Z">
              <w:r w:rsidR="0012541E">
                <w:rPr>
                  <w:lang w:eastAsia="zh-CN"/>
                </w:rPr>
                <w:t>s(</w:t>
              </w:r>
            </w:ins>
            <w:proofErr w:type="spellStart"/>
            <w:proofErr w:type="gramEnd"/>
            <w:ins w:id="262" w:author="Windows User" w:date="2013-06-20T16:01:00Z">
              <w:r w:rsidR="0012541E">
                <w:rPr>
                  <w:lang w:eastAsia="zh-CN"/>
                </w:rPr>
                <w:t>GroupID</w:t>
              </w:r>
              <w:proofErr w:type="spellEnd"/>
              <w:r w:rsidR="0012541E">
                <w:rPr>
                  <w:lang w:eastAsia="zh-CN"/>
                </w:rPr>
                <w:t xml:space="preserve">, </w:t>
              </w:r>
              <w:proofErr w:type="spellStart"/>
              <w:r w:rsidR="0012541E">
                <w:rPr>
                  <w:lang w:eastAsia="zh-CN"/>
                </w:rPr>
                <w:t>OutMask</w:t>
              </w:r>
              <w:proofErr w:type="spellEnd"/>
              <w:r w:rsidR="0012541E">
                <w:rPr>
                  <w:lang w:eastAsia="zh-CN"/>
                </w:rPr>
                <w:t xml:space="preserve">, </w:t>
              </w:r>
              <w:proofErr w:type="spellStart"/>
              <w:r w:rsidR="0012541E">
                <w:rPr>
                  <w:lang w:eastAsia="zh-CN"/>
                </w:rPr>
                <w:t>InMask</w:t>
              </w:r>
              <w:proofErr w:type="spellEnd"/>
              <w:r w:rsidR="0012541E">
                <w:rPr>
                  <w:lang w:eastAsia="zh-CN"/>
                </w:rPr>
                <w:t>, Pattern</w:t>
              </w:r>
            </w:ins>
            <w:ins w:id="263" w:author="Windows User" w:date="2013-06-20T16:02:00Z">
              <w:r w:rsidR="0012541E">
                <w:rPr>
                  <w:lang w:eastAsia="zh-CN"/>
                </w:rPr>
                <w:t xml:space="preserve"> with the rest of fields cleared</w:t>
              </w:r>
            </w:ins>
            <w:ins w:id="264" w:author="Windows User" w:date="2013-06-20T16:00:00Z">
              <w:r w:rsidR="0012541E">
                <w:rPr>
                  <w:lang w:eastAsia="zh-CN"/>
                </w:rPr>
                <w:t>)</w:t>
              </w:r>
            </w:ins>
            <w:ins w:id="265" w:author="Windows User" w:date="2013-06-20T15:59:00Z">
              <w:r w:rsidR="0012541E">
                <w:rPr>
                  <w:lang w:eastAsia="zh-CN"/>
                </w:rPr>
                <w:t xml:space="preserve">. </w:t>
              </w:r>
            </w:ins>
            <w:ins w:id="266" w:author="Windows User" w:date="2013-06-20T16:00:00Z">
              <w:r w:rsidR="0012541E">
                <w:rPr>
                  <w:lang w:eastAsia="zh-CN"/>
                </w:rPr>
                <w:t>Hardware will be directed the writes to the synchronization entry of the workgroup</w:t>
              </w:r>
            </w:ins>
            <w:ins w:id="267" w:author="Windows User" w:date="2013-05-31T14:51:00Z">
              <w:r w:rsidR="005D0A4A">
                <w:rPr>
                  <w:rFonts w:hint="eastAsia"/>
                  <w:lang w:eastAsia="zh-CN"/>
                </w:rPr>
                <w:t xml:space="preserve">. </w:t>
              </w:r>
            </w:ins>
            <w:ins w:id="268" w:author="Windows User" w:date="2013-05-31T15:04:00Z">
              <w:r w:rsidR="005B62E4">
                <w:rPr>
                  <w:rFonts w:hint="eastAsia"/>
                  <w:lang w:eastAsia="zh-CN"/>
                </w:rPr>
                <w:t>If the data dependency among the cores change</w:t>
              </w:r>
            </w:ins>
            <w:ins w:id="269" w:author="Windows User" w:date="2013-05-31T15:05:00Z">
              <w:r w:rsidR="005B62E4">
                <w:rPr>
                  <w:rFonts w:hint="eastAsia"/>
                  <w:lang w:eastAsia="zh-CN"/>
                </w:rPr>
                <w:t>s</w:t>
              </w:r>
            </w:ins>
            <w:ins w:id="270" w:author="Windows User" w:date="2013-05-31T15:04:00Z">
              <w:r w:rsidR="005B62E4">
                <w:rPr>
                  <w:rFonts w:hint="eastAsia"/>
                  <w:lang w:eastAsia="zh-CN"/>
                </w:rPr>
                <w:t xml:space="preserve"> </w:t>
              </w:r>
            </w:ins>
            <w:ins w:id="271" w:author="Windows User" w:date="2013-05-31T15:06:00Z">
              <w:r w:rsidR="005B62E4">
                <w:rPr>
                  <w:rFonts w:hint="eastAsia"/>
                  <w:lang w:eastAsia="zh-CN"/>
                </w:rPr>
                <w:t>in</w:t>
              </w:r>
            </w:ins>
            <w:ins w:id="272" w:author="Windows User" w:date="2013-05-31T15:04:00Z">
              <w:r w:rsidR="005B62E4">
                <w:rPr>
                  <w:rFonts w:hint="eastAsia"/>
                  <w:lang w:eastAsia="zh-CN"/>
                </w:rPr>
                <w:t xml:space="preserve"> the program, </w:t>
              </w:r>
            </w:ins>
            <w:ins w:id="273" w:author="Windows User" w:date="2013-05-31T15:05:00Z">
              <w:r w:rsidR="005B62E4">
                <w:rPr>
                  <w:rFonts w:hint="eastAsia"/>
                  <w:lang w:eastAsia="zh-CN"/>
                </w:rPr>
                <w:t>t</w:t>
              </w:r>
            </w:ins>
            <w:ins w:id="274" w:author="Windows User" w:date="2013-05-31T15:04:00Z">
              <w:r w:rsidR="001B7042">
                <w:rPr>
                  <w:rFonts w:hint="eastAsia"/>
                  <w:lang w:eastAsia="zh-CN"/>
                </w:rPr>
                <w:t xml:space="preserve">he </w:t>
              </w:r>
              <w:r w:rsidR="005B62E4">
                <w:rPr>
                  <w:rFonts w:hint="eastAsia"/>
                  <w:lang w:eastAsia="zh-CN"/>
                </w:rPr>
                <w:t xml:space="preserve">masks can be </w:t>
              </w:r>
            </w:ins>
            <w:ins w:id="275" w:author="Windows User" w:date="2013-05-31T15:06:00Z">
              <w:r w:rsidR="005B62E4">
                <w:rPr>
                  <w:rFonts w:hint="eastAsia"/>
                  <w:lang w:eastAsia="zh-CN"/>
                </w:rPr>
                <w:t xml:space="preserve">also updated </w:t>
              </w:r>
            </w:ins>
            <w:ins w:id="276" w:author="Windows User" w:date="2013-05-31T15:04:00Z">
              <w:r w:rsidR="005B62E4">
                <w:rPr>
                  <w:rFonts w:hint="eastAsia"/>
                  <w:lang w:eastAsia="zh-CN"/>
                </w:rPr>
                <w:t xml:space="preserve">during the execution. </w:t>
              </w:r>
            </w:ins>
          </w:p>
          <w:p w:rsidR="00834D00" w:rsidRPr="00834D00" w:rsidDel="005D0A4A" w:rsidRDefault="00834D00" w:rsidP="009D1053">
            <w:pPr>
              <w:pStyle w:val="wfxFaxNum"/>
              <w:keepNext/>
              <w:ind w:left="720"/>
              <w:rPr>
                <w:del w:id="277" w:author="Windows User" w:date="2013-05-31T15:01:00Z"/>
                <w:lang w:eastAsia="zh-CN"/>
              </w:rPr>
            </w:pPr>
            <w:del w:id="278" w:author="Windows User" w:date="2013-05-31T15:01:00Z">
              <w:r w:rsidRPr="00834D00" w:rsidDel="005D0A4A">
                <w:rPr>
                  <w:lang w:eastAsia="zh-CN"/>
                </w:rPr>
                <w:delText>C</w:delText>
              </w:r>
              <w:r w:rsidRPr="00834D00" w:rsidDel="005D0A4A">
                <w:rPr>
                  <w:rFonts w:hint="eastAsia"/>
                  <w:lang w:eastAsia="zh-CN"/>
                </w:rPr>
                <w:delText>lear , set operations of the localFlag, pattern, and bit mask.</w:delText>
              </w:r>
            </w:del>
          </w:p>
          <w:p w:rsidR="00EF7FDC" w:rsidRPr="001611D1" w:rsidRDefault="001807CA" w:rsidP="005D0A4A">
            <w:pPr>
              <w:pStyle w:val="wfxFaxNum"/>
              <w:keepNext/>
              <w:ind w:left="720"/>
              <w:rPr>
                <w:lang w:eastAsia="zh-CN"/>
              </w:rPr>
            </w:pPr>
            <w:del w:id="279" w:author="Windows User" w:date="2013-05-31T15:01:00Z">
              <w:r w:rsidRPr="001611D1" w:rsidDel="005D0A4A">
                <w:rPr>
                  <w:lang w:eastAsia="zh-CN"/>
                </w:rPr>
                <w:delText>E</w:delText>
              </w:r>
              <w:r w:rsidRPr="001611D1" w:rsidDel="005D0A4A">
                <w:rPr>
                  <w:rFonts w:hint="eastAsia"/>
                  <w:lang w:eastAsia="zh-CN"/>
                </w:rPr>
                <w:delText xml:space="preserve">ntry are accessed through </w:delText>
              </w:r>
              <w:r w:rsidR="001611D1" w:rsidRPr="001611D1" w:rsidDel="005D0A4A">
                <w:rPr>
                  <w:rFonts w:hint="eastAsia"/>
                  <w:lang w:eastAsia="zh-CN"/>
                </w:rPr>
                <w:delText>memory operations</w:delText>
              </w:r>
              <w:r w:rsidR="001611D1" w:rsidRPr="001611D1" w:rsidDel="005D0A4A">
                <w:rPr>
                  <w:lang w:eastAsia="zh-CN"/>
                </w:rPr>
                <w:delText>…</w:delText>
              </w:r>
              <w:r w:rsidR="001611D1" w:rsidRPr="001611D1" w:rsidDel="005D0A4A">
                <w:rPr>
                  <w:rFonts w:hint="eastAsia"/>
                  <w:lang w:eastAsia="zh-CN"/>
                </w:rPr>
                <w:delText>..</w:delText>
              </w:r>
            </w:del>
          </w:p>
          <w:p w:rsidR="00D11E19" w:rsidRDefault="00D11E19" w:rsidP="00D11E19">
            <w:pPr>
              <w:pStyle w:val="wfxFaxNum"/>
              <w:keepNext/>
              <w:ind w:left="720"/>
              <w:rPr>
                <w:b/>
                <w:lang w:eastAsia="zh-CN"/>
              </w:rPr>
            </w:pPr>
            <w:r>
              <w:rPr>
                <w:b/>
              </w:rPr>
              <w:t xml:space="preserve">Step </w:t>
            </w:r>
            <w:r>
              <w:rPr>
                <w:rFonts w:hint="eastAsia"/>
                <w:b/>
                <w:lang w:eastAsia="zh-CN"/>
              </w:rPr>
              <w:t>two</w:t>
            </w:r>
            <w:r>
              <w:rPr>
                <w:b/>
              </w:rPr>
              <w:t xml:space="preserve">: </w:t>
            </w:r>
            <w:r>
              <w:rPr>
                <w:rFonts w:hint="eastAsia"/>
                <w:b/>
                <w:lang w:eastAsia="zh-CN"/>
              </w:rPr>
              <w:t>communication of synchronization units</w:t>
            </w:r>
          </w:p>
          <w:p w:rsidR="00CA0B5E" w:rsidRPr="00CA0B5E" w:rsidDel="00DA28C0" w:rsidRDefault="00CA0B5E" w:rsidP="005009AA">
            <w:pPr>
              <w:pStyle w:val="wfxFaxNum"/>
              <w:keepNext/>
              <w:spacing w:line="276" w:lineRule="auto"/>
              <w:ind w:left="720"/>
              <w:rPr>
                <w:del w:id="280" w:author="Windows User" w:date="2013-06-20T17:02:00Z"/>
                <w:lang w:eastAsia="zh-CN"/>
                <w:rPrChange w:id="281" w:author="Windows User" w:date="2013-06-20T16:02:00Z">
                  <w:rPr>
                    <w:del w:id="282" w:author="Windows User" w:date="2013-06-20T17:02:00Z"/>
                    <w:b/>
                    <w:lang w:eastAsia="zh-CN"/>
                  </w:rPr>
                </w:rPrChange>
              </w:rPr>
              <w:pPrChange w:id="283" w:author="Windows User" w:date="2013-06-20T17:21:00Z">
                <w:pPr>
                  <w:pStyle w:val="wfxFaxNum"/>
                  <w:keepNext/>
                  <w:ind w:left="720"/>
                </w:pPr>
              </w:pPrChange>
            </w:pPr>
            <w:ins w:id="284" w:author="Windows User" w:date="2013-06-20T16:02:00Z">
              <w:r w:rsidRPr="00CA0B5E">
                <w:rPr>
                  <w:lang w:eastAsia="zh-CN"/>
                  <w:rPrChange w:id="285" w:author="Windows User" w:date="2013-06-20T16:02:00Z">
                    <w:rPr>
                      <w:b/>
                      <w:lang w:eastAsia="zh-CN"/>
                    </w:rPr>
                  </w:rPrChange>
                </w:rPr>
                <w:t>During the program run</w:t>
              </w:r>
              <w:r>
                <w:rPr>
                  <w:lang w:eastAsia="zh-CN"/>
                </w:rPr>
                <w:t xml:space="preserve">, the </w:t>
              </w:r>
              <w:proofErr w:type="spellStart"/>
              <w:r>
                <w:rPr>
                  <w:lang w:eastAsia="zh-CN"/>
                </w:rPr>
                <w:t>OutFlag</w:t>
              </w:r>
              <w:proofErr w:type="spellEnd"/>
              <w:r>
                <w:rPr>
                  <w:lang w:eastAsia="zh-CN"/>
                </w:rPr>
                <w:t xml:space="preserve"> is set by programmer. </w:t>
              </w:r>
            </w:ins>
            <w:ins w:id="286" w:author="Windows User" w:date="2013-06-20T16:03:00Z">
              <w:r>
                <w:rPr>
                  <w:lang w:eastAsia="zh-CN"/>
                </w:rPr>
                <w:t xml:space="preserve">Once the flag is set, the packet generator will generate the message to </w:t>
              </w:r>
              <w:proofErr w:type="spellStart"/>
              <w:proofErr w:type="gramStart"/>
              <w:r>
                <w:rPr>
                  <w:lang w:eastAsia="zh-CN"/>
                </w:rPr>
                <w:t>sent</w:t>
              </w:r>
              <w:proofErr w:type="spellEnd"/>
              <w:proofErr w:type="gramEnd"/>
              <w:r>
                <w:rPr>
                  <w:lang w:eastAsia="zh-CN"/>
                </w:rPr>
                <w:t xml:space="preserve"> the new flag to the </w:t>
              </w:r>
              <w:proofErr w:type="spellStart"/>
              <w:r>
                <w:rPr>
                  <w:lang w:eastAsia="zh-CN"/>
                </w:rPr>
                <w:t>GroupIDs</w:t>
              </w:r>
              <w:proofErr w:type="spellEnd"/>
              <w:r>
                <w:rPr>
                  <w:lang w:eastAsia="zh-CN"/>
                </w:rPr>
                <w:t xml:space="preserve"> that specified by </w:t>
              </w:r>
              <w:proofErr w:type="spellStart"/>
              <w:r>
                <w:rPr>
                  <w:lang w:eastAsia="zh-CN"/>
                </w:rPr>
                <w:t>OutMask</w:t>
              </w:r>
              <w:proofErr w:type="spellEnd"/>
              <w:r>
                <w:rPr>
                  <w:lang w:eastAsia="zh-CN"/>
                </w:rPr>
                <w:t xml:space="preserve">. </w:t>
              </w:r>
            </w:ins>
            <w:ins w:id="287" w:author="Windows User" w:date="2013-06-20T16:04:00Z">
              <w:r>
                <w:rPr>
                  <w:lang w:eastAsia="zh-CN"/>
                </w:rPr>
                <w:t xml:space="preserve">Meanwhile all the active entries will </w:t>
              </w:r>
              <w:proofErr w:type="gramStart"/>
              <w:r>
                <w:rPr>
                  <w:lang w:eastAsia="zh-CN"/>
                </w:rPr>
                <w:t>snoop</w:t>
              </w:r>
              <w:proofErr w:type="gramEnd"/>
              <w:r>
                <w:rPr>
                  <w:lang w:eastAsia="zh-CN"/>
                </w:rPr>
                <w:t xml:space="preserve"> the network to receive flags from other Groups</w:t>
              </w:r>
            </w:ins>
            <w:ins w:id="288" w:author="Windows User" w:date="2013-06-20T16:05:00Z">
              <w:r>
                <w:rPr>
                  <w:lang w:eastAsia="zh-CN"/>
                </w:rPr>
                <w:t xml:space="preserve"> and only receive the flags that match their </w:t>
              </w:r>
              <w:proofErr w:type="spellStart"/>
              <w:r>
                <w:rPr>
                  <w:lang w:eastAsia="zh-CN"/>
                </w:rPr>
                <w:t>GroupID</w:t>
              </w:r>
              <w:proofErr w:type="spellEnd"/>
              <w:r>
                <w:rPr>
                  <w:lang w:eastAsia="zh-CN"/>
                </w:rPr>
                <w:t xml:space="preserve">. </w:t>
              </w:r>
            </w:ins>
            <w:ins w:id="289" w:author="Windows User" w:date="2013-06-20T16:06:00Z">
              <w:r>
                <w:rPr>
                  <w:lang w:eastAsia="zh-CN"/>
                </w:rPr>
                <w:t xml:space="preserve">Whenever a new </w:t>
              </w:r>
              <w:proofErr w:type="spellStart"/>
              <w:r>
                <w:rPr>
                  <w:lang w:eastAsia="zh-CN"/>
                </w:rPr>
                <w:t>InFlag</w:t>
              </w:r>
              <w:proofErr w:type="spellEnd"/>
              <w:r>
                <w:rPr>
                  <w:lang w:eastAsia="zh-CN"/>
                </w:rPr>
                <w:t xml:space="preserve"> is received, the </w:t>
              </w:r>
              <w:proofErr w:type="spellStart"/>
              <w:r>
                <w:rPr>
                  <w:lang w:eastAsia="zh-CN"/>
                </w:rPr>
                <w:t>InFlags</w:t>
              </w:r>
              <w:proofErr w:type="spellEnd"/>
              <w:r>
                <w:rPr>
                  <w:lang w:eastAsia="zh-CN"/>
                </w:rPr>
                <w:t xml:space="preserve"> and the Pattern will be checked and to </w:t>
              </w:r>
            </w:ins>
            <w:ins w:id="290" w:author="Windows User" w:date="2013-06-20T16:07:00Z">
              <w:r>
                <w:rPr>
                  <w:lang w:eastAsia="zh-CN"/>
                </w:rPr>
                <w:t xml:space="preserve">check whether </w:t>
              </w:r>
            </w:ins>
            <w:ins w:id="291" w:author="Windows User" w:date="2013-06-20T16:06:00Z">
              <w:r>
                <w:rPr>
                  <w:lang w:eastAsia="zh-CN"/>
                </w:rPr>
                <w:t xml:space="preserve">make synchronization </w:t>
              </w:r>
            </w:ins>
            <w:ins w:id="292" w:author="Windows User" w:date="2013-06-20T16:07:00Z">
              <w:r>
                <w:rPr>
                  <w:lang w:eastAsia="zh-CN"/>
                </w:rPr>
                <w:t>decision can be made</w:t>
              </w:r>
            </w:ins>
            <w:ins w:id="293" w:author="Windows User" w:date="2013-06-20T16:06:00Z">
              <w:r>
                <w:rPr>
                  <w:lang w:eastAsia="zh-CN"/>
                </w:rPr>
                <w:t>.</w:t>
              </w:r>
            </w:ins>
            <w:ins w:id="294" w:author="Windows User" w:date="2013-06-20T16:08:00Z">
              <w:r>
                <w:rPr>
                  <w:lang w:eastAsia="zh-CN"/>
                </w:rPr>
                <w:t xml:space="preserve"> T</w:t>
              </w:r>
            </w:ins>
            <w:ins w:id="295" w:author="Windows User" w:date="2013-06-20T16:07:00Z">
              <w:r>
                <w:rPr>
                  <w:lang w:eastAsia="zh-CN"/>
                </w:rPr>
                <w:t xml:space="preserve">he programmer can read </w:t>
              </w:r>
            </w:ins>
            <w:ins w:id="296" w:author="Windows User" w:date="2013-06-20T16:08:00Z">
              <w:r>
                <w:rPr>
                  <w:lang w:eastAsia="zh-CN"/>
                </w:rPr>
                <w:t xml:space="preserve">(pull) </w:t>
              </w:r>
            </w:ins>
            <w:ins w:id="297" w:author="Windows User" w:date="2013-06-20T16:07:00Z">
              <w:r>
                <w:rPr>
                  <w:lang w:eastAsia="zh-CN"/>
                </w:rPr>
                <w:t xml:space="preserve">the </w:t>
              </w:r>
            </w:ins>
            <w:ins w:id="298" w:author="Windows User" w:date="2013-06-20T16:08:00Z">
              <w:r>
                <w:rPr>
                  <w:lang w:eastAsia="zh-CN"/>
                </w:rPr>
                <w:t xml:space="preserve">sync signal </w:t>
              </w:r>
              <w:proofErr w:type="gramStart"/>
              <w:r>
                <w:rPr>
                  <w:lang w:eastAsia="zh-CN"/>
                </w:rPr>
                <w:t xml:space="preserve">to </w:t>
              </w:r>
            </w:ins>
            <w:ins w:id="299" w:author="Windows User" w:date="2013-06-20T16:07:00Z">
              <w:r>
                <w:rPr>
                  <w:lang w:eastAsia="zh-CN"/>
                </w:rPr>
                <w:t xml:space="preserve"> </w:t>
              </w:r>
            </w:ins>
            <w:ins w:id="300" w:author="Windows User" w:date="2013-06-20T16:08:00Z">
              <w:r>
                <w:rPr>
                  <w:lang w:eastAsia="zh-CN"/>
                </w:rPr>
                <w:t>get</w:t>
              </w:r>
              <w:proofErr w:type="gramEnd"/>
              <w:r>
                <w:rPr>
                  <w:lang w:eastAsia="zh-CN"/>
                </w:rPr>
                <w:t xml:space="preserve"> synchronization decision. A</w:t>
              </w:r>
            </w:ins>
            <w:ins w:id="301" w:author="Windows User" w:date="2013-06-20T16:09:00Z">
              <w:r>
                <w:rPr>
                  <w:lang w:eastAsia="zh-CN"/>
                </w:rPr>
                <w:t xml:space="preserve">s </w:t>
              </w:r>
            </w:ins>
            <w:ins w:id="302" w:author="Windows User" w:date="2013-06-20T17:01:00Z">
              <w:r w:rsidR="00DA28C0">
                <w:rPr>
                  <w:lang w:eastAsia="zh-CN"/>
                </w:rPr>
                <w:t xml:space="preserve">potential </w:t>
              </w:r>
            </w:ins>
            <w:ins w:id="303" w:author="Windows User" w:date="2013-06-20T16:09:00Z">
              <w:r w:rsidR="00DA28C0">
                <w:rPr>
                  <w:lang w:eastAsia="zh-CN"/>
                </w:rPr>
                <w:t>optimization</w:t>
              </w:r>
            </w:ins>
            <w:ins w:id="304" w:author="Windows User" w:date="2013-06-20T17:01:00Z">
              <w:r w:rsidR="00DA28C0">
                <w:rPr>
                  <w:lang w:eastAsia="zh-CN"/>
                </w:rPr>
                <w:t xml:space="preserve">, the sync signal could be used by the task queue scheduling to </w:t>
              </w:r>
              <w:proofErr w:type="spellStart"/>
              <w:r w:rsidR="00DA28C0">
                <w:rPr>
                  <w:lang w:eastAsia="zh-CN"/>
                </w:rPr>
                <w:t>speedup</w:t>
              </w:r>
              <w:proofErr w:type="spellEnd"/>
              <w:r w:rsidR="00DA28C0">
                <w:rPr>
                  <w:lang w:eastAsia="zh-CN"/>
                </w:rPr>
                <w:t xml:space="preserve"> the scheduling process as soon as the </w:t>
              </w:r>
            </w:ins>
            <w:ins w:id="305" w:author="Windows User" w:date="2013-06-20T17:02:00Z">
              <w:r w:rsidR="00DA28C0">
                <w:rPr>
                  <w:lang w:eastAsia="zh-CN"/>
                </w:rPr>
                <w:t>synchronization</w:t>
              </w:r>
            </w:ins>
            <w:ins w:id="306" w:author="Windows User" w:date="2013-06-20T17:01:00Z">
              <w:r w:rsidR="00DA28C0">
                <w:rPr>
                  <w:lang w:eastAsia="zh-CN"/>
                </w:rPr>
                <w:t xml:space="preserve"> </w:t>
              </w:r>
            </w:ins>
            <w:ins w:id="307" w:author="Windows User" w:date="2013-06-20T17:02:00Z">
              <w:r w:rsidR="00DA28C0">
                <w:rPr>
                  <w:lang w:eastAsia="zh-CN"/>
                </w:rPr>
                <w:t>decision is made.</w:t>
              </w:r>
            </w:ins>
          </w:p>
          <w:p w:rsidR="002C283A" w:rsidDel="00DA28C0" w:rsidRDefault="002C283A" w:rsidP="005009AA">
            <w:pPr>
              <w:pStyle w:val="wfxFaxNum"/>
              <w:keepNext/>
              <w:spacing w:line="276" w:lineRule="auto"/>
              <w:ind w:left="720"/>
              <w:rPr>
                <w:del w:id="308" w:author="Windows User" w:date="2013-06-20T17:02:00Z"/>
                <w:b/>
                <w:lang w:eastAsia="zh-CN"/>
              </w:rPr>
              <w:pPrChange w:id="309" w:author="Windows User" w:date="2013-06-20T17:21:00Z">
                <w:pPr>
                  <w:pStyle w:val="wfxFaxNum"/>
                  <w:keepNext/>
                  <w:ind w:left="720"/>
                </w:pPr>
              </w:pPrChange>
            </w:pPr>
          </w:p>
          <w:p w:rsidR="002C283A" w:rsidDel="00DA28C0" w:rsidRDefault="002C283A" w:rsidP="005009AA">
            <w:pPr>
              <w:pStyle w:val="wfxFaxNum"/>
              <w:keepNext/>
              <w:spacing w:line="276" w:lineRule="auto"/>
              <w:ind w:left="720"/>
              <w:rPr>
                <w:del w:id="310" w:author="Windows User" w:date="2013-06-20T17:02:00Z"/>
                <w:lang w:eastAsia="zh-CN"/>
              </w:rPr>
              <w:pPrChange w:id="311" w:author="Windows User" w:date="2013-06-20T17:21:00Z">
                <w:pPr>
                  <w:pStyle w:val="wfxFaxNum"/>
                  <w:keepNext/>
                  <w:spacing w:line="360" w:lineRule="auto"/>
                  <w:ind w:firstLine="264"/>
                </w:pPr>
              </w:pPrChange>
            </w:pPr>
            <w:del w:id="312" w:author="Windows User" w:date="2013-06-20T17:02:00Z">
              <w:r w:rsidDel="00DA28C0">
                <w:rPr>
                  <w:rFonts w:hint="eastAsia"/>
                  <w:b/>
                  <w:lang w:eastAsia="zh-CN"/>
                </w:rPr>
                <w:delText xml:space="preserve"> </w:delText>
              </w:r>
              <w:r w:rsidRPr="002C283A" w:rsidDel="00DA28C0">
                <w:rPr>
                  <w:rFonts w:hint="eastAsia"/>
                  <w:lang w:eastAsia="zh-CN"/>
                </w:rPr>
                <w:delText xml:space="preserve">There are two ways to continue </w:delText>
              </w:r>
              <w:r w:rsidDel="00DA28C0">
                <w:rPr>
                  <w:rFonts w:hint="eastAsia"/>
                  <w:lang w:eastAsia="zh-CN"/>
                </w:rPr>
                <w:delText>computation once synchronization decision is made</w:delText>
              </w:r>
              <w:r w:rsidR="001807CA" w:rsidDel="00DA28C0">
                <w:rPr>
                  <w:rFonts w:hint="eastAsia"/>
                  <w:lang w:eastAsia="zh-CN"/>
                </w:rPr>
                <w:delText xml:space="preserve">. First </w:delText>
              </w:r>
              <w:r w:rsidDel="00DA28C0">
                <w:rPr>
                  <w:rFonts w:hint="eastAsia"/>
                  <w:lang w:eastAsia="zh-CN"/>
                </w:rPr>
                <w:delText>hardware signal</w:delText>
              </w:r>
              <w:r w:rsidR="001807CA" w:rsidDel="00DA28C0">
                <w:rPr>
                  <w:rFonts w:hint="eastAsia"/>
                  <w:lang w:eastAsia="zh-CN"/>
                </w:rPr>
                <w:delText>s</w:delText>
              </w:r>
              <w:r w:rsidDel="00DA28C0">
                <w:rPr>
                  <w:rFonts w:hint="eastAsia"/>
                  <w:lang w:eastAsia="zh-CN"/>
                </w:rPr>
                <w:delText xml:space="preserve"> the scheduling unit that </w:delText>
              </w:r>
              <w:r w:rsidDel="00DA28C0">
                <w:rPr>
                  <w:lang w:eastAsia="zh-CN"/>
                </w:rPr>
                <w:delText>th</w:delText>
              </w:r>
              <w:r w:rsidDel="00DA28C0">
                <w:rPr>
                  <w:rFonts w:hint="eastAsia"/>
                  <w:lang w:eastAsia="zh-CN"/>
                </w:rPr>
                <w:delText>is</w:delText>
              </w:r>
              <w:r w:rsidDel="00DA28C0">
                <w:rPr>
                  <w:lang w:eastAsia="zh-CN"/>
                </w:rPr>
                <w:delText xml:space="preserve"> thread group</w:delText>
              </w:r>
              <w:r w:rsidDel="00DA28C0">
                <w:rPr>
                  <w:rFonts w:hint="eastAsia"/>
                  <w:lang w:eastAsia="zh-CN"/>
                </w:rPr>
                <w:delText xml:space="preserve"> is ready to continue. </w:delText>
              </w:r>
              <w:r w:rsidR="001807CA" w:rsidDel="00DA28C0">
                <w:rPr>
                  <w:rFonts w:hint="eastAsia"/>
                  <w:lang w:eastAsia="zh-CN"/>
                </w:rPr>
                <w:delText xml:space="preserve">Second store the </w:delText>
              </w:r>
              <w:r w:rsidR="001807CA" w:rsidDel="00DA28C0">
                <w:rPr>
                  <w:lang w:eastAsia="zh-CN"/>
                </w:rPr>
                <w:delText>decision</w:delText>
              </w:r>
              <w:r w:rsidR="001807CA" w:rsidDel="00DA28C0">
                <w:rPr>
                  <w:rFonts w:hint="eastAsia"/>
                  <w:lang w:eastAsia="zh-CN"/>
                </w:rPr>
                <w:delText xml:space="preserve"> in the entry and s</w:delText>
              </w:r>
              <w:r w:rsidDel="00DA28C0">
                <w:rPr>
                  <w:rFonts w:hint="eastAsia"/>
                  <w:lang w:eastAsia="zh-CN"/>
                </w:rPr>
                <w:delText>oftware checking</w:delText>
              </w:r>
              <w:r w:rsidR="001807CA" w:rsidDel="00DA28C0">
                <w:rPr>
                  <w:rFonts w:hint="eastAsia"/>
                  <w:lang w:eastAsia="zh-CN"/>
                </w:rPr>
                <w:delText xml:space="preserve"> (pulling)</w:delText>
              </w:r>
              <w:r w:rsidDel="00DA28C0">
                <w:rPr>
                  <w:rFonts w:hint="eastAsia"/>
                  <w:lang w:eastAsia="zh-CN"/>
                </w:rPr>
                <w:delText xml:space="preserve"> the </w:delText>
              </w:r>
              <w:r w:rsidR="001807CA" w:rsidDel="00DA28C0">
                <w:rPr>
                  <w:rFonts w:hint="eastAsia"/>
                  <w:lang w:eastAsia="zh-CN"/>
                </w:rPr>
                <w:delText xml:space="preserve">decision to get the </w:delText>
              </w:r>
              <w:r w:rsidR="001807CA" w:rsidDel="00DA28C0">
                <w:rPr>
                  <w:lang w:eastAsia="zh-CN"/>
                </w:rPr>
                <w:delText>results</w:delText>
              </w:r>
              <w:r w:rsidR="001807CA" w:rsidDel="00DA28C0">
                <w:rPr>
                  <w:rFonts w:hint="eastAsia"/>
                  <w:lang w:eastAsia="zh-CN"/>
                </w:rPr>
                <w:delText xml:space="preserve">. </w:delText>
              </w:r>
            </w:del>
          </w:p>
          <w:p w:rsidR="00DA28C0" w:rsidRPr="002C283A" w:rsidRDefault="00DA28C0" w:rsidP="005009AA">
            <w:pPr>
              <w:pStyle w:val="wfxFaxNum"/>
              <w:keepNext/>
              <w:spacing w:line="276" w:lineRule="auto"/>
              <w:ind w:left="720"/>
              <w:rPr>
                <w:ins w:id="313" w:author="Windows User" w:date="2013-06-20T17:02:00Z"/>
                <w:lang w:eastAsia="zh-CN"/>
              </w:rPr>
              <w:pPrChange w:id="314" w:author="Windows User" w:date="2013-06-20T17:21:00Z">
                <w:pPr>
                  <w:pStyle w:val="wfxFaxNum"/>
                  <w:keepNext/>
                  <w:spacing w:line="360" w:lineRule="auto"/>
                  <w:ind w:firstLine="264"/>
                </w:pPr>
              </w:pPrChange>
            </w:pPr>
          </w:p>
          <w:p w:rsidR="001807CA" w:rsidRDefault="001807CA" w:rsidP="00DA28C0">
            <w:pPr>
              <w:pStyle w:val="wfxFaxNum"/>
              <w:keepNext/>
              <w:ind w:left="720"/>
              <w:rPr>
                <w:lang w:eastAsia="zh-CN"/>
              </w:rPr>
              <w:pPrChange w:id="315" w:author="Windows User" w:date="2013-06-20T17:02:00Z">
                <w:pPr>
                  <w:pStyle w:val="wfxFaxNum"/>
                  <w:keepNext/>
                  <w:spacing w:line="360" w:lineRule="auto"/>
                  <w:ind w:firstLine="264"/>
                </w:pPr>
              </w:pPrChange>
            </w:pPr>
            <w:del w:id="316" w:author="Windows User" w:date="2013-06-20T17:21:00Z">
              <w:r w:rsidDel="005009AA">
                <w:rPr>
                  <w:rFonts w:hint="eastAsia"/>
                  <w:lang w:eastAsia="zh-CN"/>
                </w:rPr>
                <w:delText xml:space="preserve"> </w:delText>
              </w:r>
            </w:del>
            <w:r>
              <w:rPr>
                <w:rFonts w:hint="eastAsia"/>
                <w:lang w:eastAsia="zh-CN"/>
              </w:rPr>
              <w:t xml:space="preserve"> </w:t>
            </w:r>
          </w:p>
          <w:p w:rsidR="001807CA" w:rsidRDefault="001807CA" w:rsidP="001807CA">
            <w:pPr>
              <w:pStyle w:val="wfxFaxNum"/>
              <w:keepNext/>
              <w:numPr>
                <w:ilvl w:val="0"/>
                <w:numId w:val="14"/>
              </w:numPr>
              <w:rPr>
                <w:b/>
              </w:rPr>
            </w:pPr>
            <w:r>
              <w:rPr>
                <w:rFonts w:hint="eastAsia"/>
                <w:b/>
                <w:lang w:eastAsia="zh-CN"/>
              </w:rPr>
              <w:t xml:space="preserve">Deadlock </w:t>
            </w:r>
            <w:r>
              <w:rPr>
                <w:b/>
                <w:lang w:eastAsia="zh-CN"/>
              </w:rPr>
              <w:t>avoidance</w:t>
            </w:r>
            <w:r>
              <w:rPr>
                <w:rFonts w:hint="eastAsia"/>
                <w:b/>
                <w:lang w:eastAsia="zh-CN"/>
              </w:rPr>
              <w:t xml:space="preserve"> </w:t>
            </w:r>
          </w:p>
          <w:p w:rsidR="001807CA" w:rsidRDefault="00C44828" w:rsidP="005009AA">
            <w:pPr>
              <w:pStyle w:val="wfxFaxNum"/>
              <w:keepNext/>
              <w:spacing w:line="276" w:lineRule="auto"/>
              <w:ind w:left="720"/>
              <w:rPr>
                <w:lang w:eastAsia="zh-CN"/>
              </w:rPr>
              <w:pPrChange w:id="317" w:author="Windows User" w:date="2013-06-20T17:21:00Z">
                <w:pPr>
                  <w:pStyle w:val="wfxFaxNum"/>
                  <w:keepNext/>
                  <w:ind w:left="720"/>
                </w:pPr>
              </w:pPrChange>
            </w:pPr>
            <w:r w:rsidRPr="00C44828">
              <w:rPr>
                <w:rFonts w:hint="eastAsia"/>
                <w:lang w:eastAsia="zh-CN"/>
              </w:rPr>
              <w:t xml:space="preserve">When </w:t>
            </w:r>
            <w:r>
              <w:rPr>
                <w:rFonts w:hint="eastAsia"/>
                <w:lang w:eastAsia="zh-CN"/>
              </w:rPr>
              <w:t>too</w:t>
            </w:r>
            <w:r w:rsidRPr="00C44828">
              <w:rPr>
                <w:rFonts w:hint="eastAsia"/>
                <w:lang w:eastAsia="zh-CN"/>
              </w:rPr>
              <w:t xml:space="preserve"> many </w:t>
            </w:r>
            <w:ins w:id="318" w:author="Windows User" w:date="2013-06-20T17:02:00Z">
              <w:r w:rsidR="00DA28C0">
                <w:rPr>
                  <w:lang w:eastAsia="zh-CN"/>
                </w:rPr>
                <w:t>work</w:t>
              </w:r>
            </w:ins>
            <w:del w:id="319" w:author="Windows User" w:date="2013-06-20T17:02:00Z">
              <w:r w:rsidRPr="00C44828" w:rsidDel="00DA28C0">
                <w:rPr>
                  <w:rFonts w:hint="eastAsia"/>
                  <w:lang w:eastAsia="zh-CN"/>
                </w:rPr>
                <w:delText>thread</w:delText>
              </w:r>
            </w:del>
            <w:r w:rsidRPr="00C44828">
              <w:rPr>
                <w:rFonts w:hint="eastAsia"/>
                <w:lang w:eastAsia="zh-CN"/>
              </w:rPr>
              <w:t xml:space="preserve">groups are mapped to one </w:t>
            </w:r>
            <w:ins w:id="320" w:author="Windows User" w:date="2013-06-20T17:02:00Z">
              <w:r w:rsidR="00DA28C0">
                <w:rPr>
                  <w:lang w:eastAsia="zh-CN"/>
                </w:rPr>
                <w:t xml:space="preserve">GPU </w:t>
              </w:r>
            </w:ins>
            <w:r w:rsidRPr="00C44828">
              <w:rPr>
                <w:rFonts w:hint="eastAsia"/>
                <w:lang w:eastAsia="zh-CN"/>
              </w:rPr>
              <w:t xml:space="preserve">core, the synchronization entry table will become a </w:t>
            </w:r>
            <w:r>
              <w:rPr>
                <w:rFonts w:hint="eastAsia"/>
                <w:lang w:eastAsia="zh-CN"/>
              </w:rPr>
              <w:t xml:space="preserve">resource </w:t>
            </w:r>
            <w:r w:rsidRPr="00C44828">
              <w:rPr>
                <w:rFonts w:hint="eastAsia"/>
                <w:lang w:eastAsia="zh-CN"/>
              </w:rPr>
              <w:t xml:space="preserve">bottleneck and can result in deadlock. </w:t>
            </w:r>
            <w:r>
              <w:rPr>
                <w:rFonts w:hint="eastAsia"/>
                <w:lang w:eastAsia="zh-CN"/>
              </w:rPr>
              <w:t xml:space="preserve">In order to avoid the deadlock, the synchronization can fall back to </w:t>
            </w:r>
            <w:ins w:id="321" w:author="Windows User" w:date="2013-06-20T17:04:00Z">
              <w:r w:rsidR="00DA28C0">
                <w:rPr>
                  <w:lang w:eastAsia="zh-CN"/>
                </w:rPr>
                <w:t xml:space="preserve">the </w:t>
              </w:r>
            </w:ins>
            <w:r>
              <w:rPr>
                <w:rFonts w:hint="eastAsia"/>
                <w:lang w:eastAsia="zh-CN"/>
              </w:rPr>
              <w:t xml:space="preserve">existing software mechanisms. </w:t>
            </w:r>
            <w:ins w:id="322" w:author="Windows User" w:date="2013-06-20T17:04:00Z">
              <w:r w:rsidR="00DA28C0">
                <w:rPr>
                  <w:lang w:eastAsia="zh-CN"/>
                </w:rPr>
                <w:t xml:space="preserve">Runtime could </w:t>
              </w:r>
            </w:ins>
            <w:ins w:id="323" w:author="Windows User" w:date="2013-06-20T17:05:00Z">
              <w:r w:rsidR="00DA28C0">
                <w:rPr>
                  <w:lang w:eastAsia="zh-CN"/>
                </w:rPr>
                <w:t xml:space="preserve">help </w:t>
              </w:r>
            </w:ins>
            <w:ins w:id="324" w:author="Windows User" w:date="2013-06-20T17:04:00Z">
              <w:r w:rsidR="00DA28C0">
                <w:rPr>
                  <w:lang w:eastAsia="zh-CN"/>
                </w:rPr>
                <w:t xml:space="preserve">detect whether the </w:t>
              </w:r>
            </w:ins>
            <w:ins w:id="325" w:author="Windows User" w:date="2013-06-20T17:05:00Z">
              <w:r w:rsidR="00DA28C0">
                <w:rPr>
                  <w:lang w:eastAsia="zh-CN"/>
                </w:rPr>
                <w:t>synchronization</w:t>
              </w:r>
            </w:ins>
            <w:ins w:id="326" w:author="Windows User" w:date="2013-06-20T17:04:00Z">
              <w:r w:rsidR="00DA28C0">
                <w:rPr>
                  <w:lang w:eastAsia="zh-CN"/>
                </w:rPr>
                <w:t xml:space="preserve"> </w:t>
              </w:r>
            </w:ins>
            <w:ins w:id="327" w:author="Windows User" w:date="2013-06-20T17:05:00Z">
              <w:r w:rsidR="00DA28C0">
                <w:rPr>
                  <w:lang w:eastAsia="zh-CN"/>
                </w:rPr>
                <w:t>entries are running out and force the synchronization go back to software.</w:t>
              </w:r>
            </w:ins>
          </w:p>
          <w:p w:rsidR="00C44828" w:rsidRPr="00C44828" w:rsidRDefault="00C44828" w:rsidP="001807CA">
            <w:pPr>
              <w:pStyle w:val="wfxFaxNum"/>
              <w:keepNext/>
              <w:ind w:left="720"/>
              <w:rPr>
                <w:lang w:eastAsia="zh-CN"/>
              </w:rPr>
            </w:pPr>
          </w:p>
          <w:p w:rsidR="001807CA" w:rsidRDefault="001807CA" w:rsidP="001807CA">
            <w:pPr>
              <w:pStyle w:val="wfxFaxNum"/>
              <w:keepNext/>
              <w:numPr>
                <w:ilvl w:val="0"/>
                <w:numId w:val="14"/>
              </w:numPr>
              <w:rPr>
                <w:b/>
              </w:rPr>
            </w:pPr>
            <w:r w:rsidRPr="001807CA">
              <w:rPr>
                <w:b/>
              </w:rPr>
              <w:lastRenderedPageBreak/>
              <w:t>H</w:t>
            </w:r>
            <w:r w:rsidRPr="001807CA">
              <w:rPr>
                <w:rFonts w:hint="eastAsia"/>
                <w:b/>
              </w:rPr>
              <w:t>ardware complexity</w:t>
            </w:r>
          </w:p>
          <w:p w:rsidR="009C527D" w:rsidDel="005009AA" w:rsidRDefault="009C527D" w:rsidP="00D11E19">
            <w:pPr>
              <w:pStyle w:val="wfxFaxNum"/>
              <w:keepNext/>
              <w:rPr>
                <w:del w:id="328" w:author="Windows User" w:date="2013-06-20T17:21:00Z"/>
                <w:lang w:eastAsia="zh-CN"/>
              </w:rPr>
            </w:pPr>
          </w:p>
          <w:p w:rsidR="00777243" w:rsidRDefault="00DB268A" w:rsidP="005009AA">
            <w:pPr>
              <w:pStyle w:val="wfxFaxNum"/>
              <w:keepNext/>
              <w:spacing w:line="276" w:lineRule="auto"/>
              <w:rPr>
                <w:lang w:eastAsia="zh-CN"/>
              </w:rPr>
              <w:pPrChange w:id="329" w:author="Windows User" w:date="2013-06-20T17:21:00Z">
                <w:pPr>
                  <w:pStyle w:val="wfxFaxNum"/>
                  <w:keepNext/>
                </w:pPr>
              </w:pPrChange>
            </w:pPr>
            <w:r>
              <w:rPr>
                <w:lang w:eastAsia="zh-CN"/>
              </w:rPr>
              <w:t xml:space="preserve">  </w:t>
            </w:r>
            <w:r w:rsidR="00566D0B">
              <w:rPr>
                <w:lang w:eastAsia="zh-CN"/>
              </w:rPr>
              <w:t>The hardware complexity lies in</w:t>
            </w:r>
            <w:ins w:id="330" w:author="Windows User" w:date="2013-06-20T17:13:00Z">
              <w:r w:rsidR="005009AA">
                <w:rPr>
                  <w:lang w:eastAsia="zh-CN"/>
                </w:rPr>
                <w:t xml:space="preserve"> majorly the storage overheads of the entries</w:t>
              </w:r>
            </w:ins>
            <w:ins w:id="331" w:author="Windows User" w:date="2013-06-20T17:14:00Z">
              <w:r w:rsidR="005009AA">
                <w:rPr>
                  <w:lang w:eastAsia="zh-CN"/>
                </w:rPr>
                <w:t xml:space="preserve"> (</w:t>
              </w:r>
            </w:ins>
            <w:del w:id="332" w:author="Windows User" w:date="2013-06-20T17:14:00Z">
              <w:r w:rsidR="00322239" w:rsidDel="005009AA">
                <w:rPr>
                  <w:rFonts w:hint="eastAsia"/>
                  <w:lang w:eastAsia="zh-CN"/>
                </w:rPr>
                <w:delText xml:space="preserve">: first, </w:delText>
              </w:r>
              <w:r w:rsidR="00566D0B" w:rsidDel="005009AA">
                <w:rPr>
                  <w:lang w:eastAsia="zh-CN"/>
                </w:rPr>
                <w:delText xml:space="preserve"> </w:delText>
              </w:r>
              <w:r w:rsidR="00D11E19" w:rsidDel="005009AA">
                <w:rPr>
                  <w:rFonts w:hint="eastAsia"/>
                  <w:lang w:eastAsia="zh-CN"/>
                </w:rPr>
                <w:delText>the storage</w:delText>
              </w:r>
              <w:r w:rsidR="00322239" w:rsidDel="005009AA">
                <w:rPr>
                  <w:rFonts w:hint="eastAsia"/>
                  <w:lang w:eastAsia="zh-CN"/>
                </w:rPr>
                <w:delText xml:space="preserve"> to </w:delText>
              </w:r>
              <w:r w:rsidR="00D11E19" w:rsidDel="005009AA">
                <w:rPr>
                  <w:rFonts w:hint="eastAsia"/>
                  <w:lang w:eastAsia="zh-CN"/>
                </w:rPr>
                <w:delText xml:space="preserve"> per core to store the </w:delText>
              </w:r>
            </w:del>
            <w:del w:id="333" w:author="Windows User" w:date="2013-06-20T17:15:00Z">
              <w:r w:rsidR="00D11E19" w:rsidDel="005009AA">
                <w:rPr>
                  <w:rFonts w:hint="eastAsia"/>
                  <w:lang w:eastAsia="zh-CN"/>
                </w:rPr>
                <w:delText xml:space="preserve">synchronization flags and dependency </w:delText>
              </w:r>
            </w:del>
            <w:del w:id="334" w:author="Windows User" w:date="2013-06-20T17:14:00Z">
              <w:r w:rsidR="00D11E19" w:rsidDel="005009AA">
                <w:rPr>
                  <w:rFonts w:hint="eastAsia"/>
                  <w:lang w:eastAsia="zh-CN"/>
                </w:rPr>
                <w:delText xml:space="preserve">mask </w:delText>
              </w:r>
            </w:del>
            <w:del w:id="335" w:author="Windows User" w:date="2013-06-20T17:15:00Z">
              <w:r w:rsidR="00D11E19" w:rsidDel="005009AA">
                <w:rPr>
                  <w:rFonts w:hint="eastAsia"/>
                  <w:lang w:eastAsia="zh-CN"/>
                </w:rPr>
                <w:delText>between cores</w:delText>
              </w:r>
            </w:del>
            <w:ins w:id="336" w:author="Windows User" w:date="2013-06-20T17:15:00Z">
              <w:r w:rsidR="005009AA">
                <w:rPr>
                  <w:lang w:eastAsia="zh-CN"/>
                </w:rPr>
                <w:t>a</w:t>
              </w:r>
            </w:ins>
            <w:ins w:id="337" w:author="Windows User" w:date="2013-06-20T17:16:00Z">
              <w:r w:rsidR="005009AA">
                <w:rPr>
                  <w:lang w:eastAsia="zh-CN"/>
                </w:rPr>
                <w:t xml:space="preserve"> dozen also should be enough for each GPU core</w:t>
              </w:r>
            </w:ins>
            <w:ins w:id="338" w:author="Windows User" w:date="2013-06-20T17:14:00Z">
              <w:r w:rsidR="005009AA">
                <w:rPr>
                  <w:lang w:eastAsia="zh-CN"/>
                </w:rPr>
                <w:t>)</w:t>
              </w:r>
            </w:ins>
            <w:r w:rsidR="00D11E19">
              <w:rPr>
                <w:rFonts w:hint="eastAsia"/>
                <w:lang w:eastAsia="zh-CN"/>
              </w:rPr>
              <w:t>.</w:t>
            </w:r>
            <w:r w:rsidR="00322239">
              <w:rPr>
                <w:rFonts w:hint="eastAsia"/>
                <w:lang w:eastAsia="zh-CN"/>
              </w:rPr>
              <w:t xml:space="preserve"> </w:t>
            </w:r>
            <w:del w:id="339" w:author="Windows User" w:date="2013-06-20T17:15:00Z">
              <w:r w:rsidR="00322239" w:rsidDel="005009AA">
                <w:rPr>
                  <w:rFonts w:hint="eastAsia"/>
                  <w:lang w:eastAsia="zh-CN"/>
                </w:rPr>
                <w:delText xml:space="preserve">Each workgroup needs to track a set of synchronization information. Each core can hold one or a couple of workgroups. </w:delText>
              </w:r>
            </w:del>
            <w:del w:id="340" w:author="Windows User" w:date="2013-06-20T17:16:00Z">
              <w:r w:rsidR="00322239" w:rsidDel="005009AA">
                <w:rPr>
                  <w:rFonts w:hint="eastAsia"/>
                  <w:lang w:eastAsia="zh-CN"/>
                </w:rPr>
                <w:delText xml:space="preserve">Thus a couple of </w:delText>
              </w:r>
              <w:r w:rsidR="00D11E19" w:rsidDel="005009AA">
                <w:rPr>
                  <w:rFonts w:hint="eastAsia"/>
                  <w:lang w:eastAsia="zh-CN"/>
                </w:rPr>
                <w:delText>register</w:delText>
              </w:r>
              <w:r w:rsidR="00322239" w:rsidDel="005009AA">
                <w:rPr>
                  <w:rFonts w:hint="eastAsia"/>
                  <w:lang w:eastAsia="zh-CN"/>
                </w:rPr>
                <w:delText xml:space="preserve">s and bit-vectors should be enough to serve per core. </w:delText>
              </w:r>
            </w:del>
            <w:r w:rsidR="00322239">
              <w:rPr>
                <w:rFonts w:hint="eastAsia"/>
                <w:lang w:eastAsia="zh-CN"/>
              </w:rPr>
              <w:t xml:space="preserve">Second, communication between synchronization units needs the trigger logic based on the flags, the logic to receive the incoming signals from </w:t>
            </w:r>
            <w:del w:id="341" w:author="Windows User" w:date="2013-06-20T17:16:00Z">
              <w:r w:rsidR="00322239" w:rsidDel="005009AA">
                <w:rPr>
                  <w:rFonts w:hint="eastAsia"/>
                  <w:lang w:eastAsia="zh-CN"/>
                </w:rPr>
                <w:delText>other synchronization logic</w:delText>
              </w:r>
            </w:del>
            <w:ins w:id="342" w:author="Windows User" w:date="2013-06-20T17:16:00Z">
              <w:r w:rsidR="005009AA">
                <w:rPr>
                  <w:lang w:eastAsia="zh-CN"/>
                </w:rPr>
                <w:t>the network</w:t>
              </w:r>
            </w:ins>
            <w:r w:rsidR="00322239">
              <w:rPr>
                <w:rFonts w:hint="eastAsia"/>
                <w:lang w:eastAsia="zh-CN"/>
              </w:rPr>
              <w:t>, generate packets to other units</w:t>
            </w:r>
            <w:r w:rsidR="00F11788">
              <w:rPr>
                <w:rFonts w:hint="eastAsia"/>
                <w:lang w:eastAsia="zh-CN"/>
              </w:rPr>
              <w:t xml:space="preserve"> based on the destination mask</w:t>
            </w:r>
            <w:r w:rsidR="00322239">
              <w:rPr>
                <w:rFonts w:hint="eastAsia"/>
                <w:lang w:eastAsia="zh-CN"/>
              </w:rPr>
              <w:t xml:space="preserve"> and network support to send the packets. </w:t>
            </w:r>
            <w:r w:rsidR="00D11E19">
              <w:rPr>
                <w:rFonts w:hint="eastAsia"/>
                <w:lang w:eastAsia="zh-CN"/>
              </w:rPr>
              <w:t xml:space="preserve"> </w:t>
            </w:r>
            <w:r w:rsidR="00566D0B">
              <w:rPr>
                <w:lang w:eastAsia="zh-CN"/>
              </w:rPr>
              <w:t xml:space="preserve">The control logic is </w:t>
            </w:r>
            <w:ins w:id="343" w:author="Windows User" w:date="2012-11-15T19:43:00Z">
              <w:r w:rsidR="00042656">
                <w:rPr>
                  <w:lang w:eastAsia="zh-CN"/>
                </w:rPr>
                <w:t xml:space="preserve">pretty </w:t>
              </w:r>
            </w:ins>
            <w:r w:rsidR="00566D0B">
              <w:rPr>
                <w:lang w:eastAsia="zh-CN"/>
              </w:rPr>
              <w:t>straightforward and simple.</w:t>
            </w:r>
            <w:ins w:id="344" w:author="Windows User" w:date="2013-06-20T17:16:00Z">
              <w:r w:rsidR="005009AA">
                <w:rPr>
                  <w:lang w:eastAsia="zh-CN"/>
                </w:rPr>
                <w:t xml:space="preserve"> Third, </w:t>
              </w:r>
            </w:ins>
            <w:ins w:id="345" w:author="Windows User" w:date="2013-06-20T17:18:00Z">
              <w:r w:rsidR="005009AA">
                <w:rPr>
                  <w:lang w:eastAsia="zh-CN"/>
                </w:rPr>
                <w:t xml:space="preserve">some </w:t>
              </w:r>
            </w:ins>
            <w:ins w:id="346" w:author="Windows User" w:date="2013-06-20T17:16:00Z">
              <w:r w:rsidR="005009AA">
                <w:rPr>
                  <w:lang w:eastAsia="zh-CN"/>
                </w:rPr>
                <w:t xml:space="preserve">runtime modification is needed to support access to synchronization unit as memory mapped </w:t>
              </w:r>
            </w:ins>
            <w:ins w:id="347" w:author="Windows User" w:date="2013-06-20T17:18:00Z">
              <w:r w:rsidR="005009AA">
                <w:rPr>
                  <w:lang w:eastAsia="zh-CN"/>
                </w:rPr>
                <w:t xml:space="preserve">device. But the major part of the runtime related how the program runs stays the same. </w:t>
              </w:r>
            </w:ins>
          </w:p>
        </w:tc>
      </w:tr>
    </w:tbl>
    <w:p w:rsidR="00BD078B" w:rsidRDefault="00BD078B" w:rsidP="003E3C8D">
      <w:pPr>
        <w:pStyle w:val="Header"/>
        <w:rPr>
          <w:rFonts w:cs="Arial"/>
          <w:sz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088"/>
      </w:tblGrid>
      <w:tr w:rsidR="0008299A" w:rsidTr="008C0473">
        <w:tc>
          <w:tcPr>
            <w:tcW w:w="11088" w:type="dxa"/>
          </w:tcPr>
          <w:p w:rsidR="0008299A" w:rsidRDefault="00E25CA3" w:rsidP="0072555F">
            <w:pPr>
              <w:keepNext/>
              <w:rPr>
                <w:sz w:val="20"/>
              </w:rPr>
            </w:pPr>
            <w:r>
              <w:rPr>
                <w:sz w:val="20"/>
              </w:rPr>
              <w:t>8</w:t>
            </w:r>
            <w:r w:rsidR="0008299A">
              <w:rPr>
                <w:sz w:val="20"/>
              </w:rPr>
              <w:t>.  Describe</w:t>
            </w:r>
            <w:r w:rsidR="0008299A" w:rsidRPr="00931B4E">
              <w:rPr>
                <w:sz w:val="20"/>
              </w:rPr>
              <w:t xml:space="preserve"> the</w:t>
            </w:r>
            <w:r w:rsidR="0008299A">
              <w:rPr>
                <w:b/>
                <w:sz w:val="20"/>
              </w:rPr>
              <w:t xml:space="preserve"> potential advantages</w:t>
            </w:r>
            <w:r w:rsidR="00AA5CF5">
              <w:rPr>
                <w:sz w:val="20"/>
              </w:rPr>
              <w:t xml:space="preserve"> </w:t>
            </w:r>
            <w:r w:rsidR="0008299A">
              <w:rPr>
                <w:sz w:val="20"/>
              </w:rPr>
              <w:t>of the invention (compared to known art).</w:t>
            </w:r>
          </w:p>
        </w:tc>
      </w:tr>
      <w:tr w:rsidR="0008299A" w:rsidTr="00371022">
        <w:trPr>
          <w:trHeight w:val="1880"/>
        </w:trPr>
        <w:tc>
          <w:tcPr>
            <w:tcW w:w="11088" w:type="dxa"/>
          </w:tcPr>
          <w:p w:rsidR="0008299A" w:rsidRDefault="00CA53DF" w:rsidP="00CC3BAC">
            <w:pPr>
              <w:pStyle w:val="wfxFaxNum"/>
              <w:keepNext/>
              <w:rPr>
                <w:lang w:eastAsia="zh-CN"/>
              </w:rPr>
              <w:pPrChange w:id="348" w:author="Windows User" w:date="2013-06-20T17:47:00Z">
                <w:pPr>
                  <w:pStyle w:val="wfxFaxNum"/>
                  <w:keepNext/>
                </w:pPr>
              </w:pPrChange>
            </w:pPr>
            <w:ins w:id="349" w:author="Windows User" w:date="2013-06-20T17:23:00Z">
              <w:r>
                <w:rPr>
                  <w:rFonts w:hint="eastAsia"/>
                  <w:lang w:eastAsia="zh-CN"/>
                </w:rPr>
                <w:t xml:space="preserve">Existing GPUs provide synchronization for thread group on the same core but </w:t>
              </w:r>
              <w:r>
                <w:rPr>
                  <w:lang w:eastAsia="zh-CN"/>
                </w:rPr>
                <w:t>synchronization</w:t>
              </w:r>
              <w:r>
                <w:rPr>
                  <w:rFonts w:hint="eastAsia"/>
                  <w:lang w:eastAsia="zh-CN"/>
                </w:rPr>
                <w:t>s among cores are left</w:t>
              </w:r>
              <w:r>
                <w:rPr>
                  <w:lang w:eastAsia="zh-CN"/>
                </w:rPr>
                <w:t xml:space="preserve"> </w:t>
              </w:r>
              <w:r>
                <w:rPr>
                  <w:rFonts w:hint="eastAsia"/>
                  <w:lang w:eastAsia="zh-CN"/>
                </w:rPr>
                <w:t xml:space="preserve">to programmers through software mechanisms. </w:t>
              </w:r>
              <w:r>
                <w:rPr>
                  <w:lang w:eastAsia="zh-CN"/>
                </w:rPr>
                <w:t>S</w:t>
              </w:r>
              <w:r>
                <w:rPr>
                  <w:rFonts w:hint="eastAsia"/>
                  <w:lang w:eastAsia="zh-CN"/>
                </w:rPr>
                <w:t>oftware synchronizations, which in nature are serial operations</w:t>
              </w:r>
              <w:r>
                <w:rPr>
                  <w:lang w:eastAsia="zh-CN"/>
                </w:rPr>
                <w:t xml:space="preserve"> in main memory</w:t>
              </w:r>
              <w:r>
                <w:rPr>
                  <w:rFonts w:hint="eastAsia"/>
                  <w:lang w:eastAsia="zh-CN"/>
                </w:rPr>
                <w:t xml:space="preserve">, have the drawback of low parallelism and long latency. </w:t>
              </w:r>
              <w:r>
                <w:rPr>
                  <w:lang w:eastAsia="zh-CN"/>
                </w:rPr>
                <w:t>I</w:t>
              </w:r>
              <w:r>
                <w:rPr>
                  <w:rFonts w:hint="eastAsia"/>
                  <w:lang w:eastAsia="zh-CN"/>
                </w:rPr>
                <w:t xml:space="preserve">nefficient synchronization can result in performance degradation by keeping the cores waiting. </w:t>
              </w:r>
              <w:r w:rsidRPr="00590238">
                <w:rPr>
                  <w:lang w:eastAsia="zh-CN"/>
                </w:rPr>
                <w:t xml:space="preserve">This invention </w:t>
              </w:r>
              <w:r>
                <w:rPr>
                  <w:rFonts w:hint="eastAsia"/>
                  <w:lang w:eastAsia="zh-CN"/>
                </w:rPr>
                <w:t>propose</w:t>
              </w:r>
              <w:r>
                <w:rPr>
                  <w:lang w:eastAsia="zh-CN"/>
                </w:rPr>
                <w:t>s a</w:t>
              </w:r>
              <w:r>
                <w:rPr>
                  <w:rFonts w:hint="eastAsia"/>
                  <w:lang w:eastAsia="zh-CN"/>
                </w:rPr>
                <w:t xml:space="preserve"> hardware-based </w:t>
              </w:r>
              <w:r w:rsidRPr="00590238">
                <w:rPr>
                  <w:lang w:eastAsia="zh-CN"/>
                </w:rPr>
                <w:t xml:space="preserve">global synchronization mechanism </w:t>
              </w:r>
              <w:r>
                <w:rPr>
                  <w:rFonts w:hint="eastAsia"/>
                  <w:lang w:eastAsia="zh-CN"/>
                </w:rPr>
                <w:t>which enables</w:t>
              </w:r>
              <w:r w:rsidRPr="00590238">
                <w:rPr>
                  <w:lang w:eastAsia="zh-CN"/>
                </w:rPr>
                <w:t xml:space="preserve"> efficient</w:t>
              </w:r>
              <w:r>
                <w:rPr>
                  <w:rFonts w:hint="eastAsia"/>
                  <w:lang w:eastAsia="zh-CN"/>
                </w:rPr>
                <w:t xml:space="preserve"> parallel</w:t>
              </w:r>
              <w:r w:rsidRPr="00590238">
                <w:rPr>
                  <w:lang w:eastAsia="zh-CN"/>
                </w:rPr>
                <w:t xml:space="preserve"> </w:t>
              </w:r>
              <w:r>
                <w:rPr>
                  <w:rFonts w:hint="eastAsia"/>
                  <w:lang w:eastAsia="zh-CN"/>
                </w:rPr>
                <w:t>synchronization</w:t>
              </w:r>
              <w:r w:rsidRPr="00590238">
                <w:rPr>
                  <w:lang w:eastAsia="zh-CN"/>
                </w:rPr>
                <w:t xml:space="preserve"> between different </w:t>
              </w:r>
              <w:r>
                <w:rPr>
                  <w:rFonts w:hint="eastAsia"/>
                  <w:lang w:eastAsia="zh-CN"/>
                </w:rPr>
                <w:t>cores.</w:t>
              </w:r>
            </w:ins>
            <w:ins w:id="350" w:author="Windows User" w:date="2013-06-20T17:24:00Z">
              <w:r>
                <w:rPr>
                  <w:lang w:eastAsia="zh-CN"/>
                </w:rPr>
                <w:t xml:space="preserve"> Each GPU core is extended with a synchronization unit which can deal with the synchronization of all the workgroups that are mapped on the GPU core. </w:t>
              </w:r>
            </w:ins>
            <w:del w:id="351" w:author="Windows User" w:date="2013-06-20T17:25:00Z">
              <w:r w:rsidR="00D81DA7" w:rsidDel="00CA53DF">
                <w:delText>The invention</w:delText>
              </w:r>
              <w:r w:rsidR="000C46CF" w:rsidDel="00CA53DF">
                <w:delText xml:space="preserve"> is based on the experimental exploration for GPGPU computing in the context of CPU+GPU architectures, which shows the data transfers between CPU and GPU happen in a regular interval based burst with hot</w:delText>
              </w:r>
              <w:r w:rsidR="001611D1" w:rsidDel="00CA53DF">
                <w:delText xml:space="preserve"> regions transferred frequently</w:delText>
              </w:r>
              <w:r w:rsidR="000C46CF" w:rsidDel="00CA53DF">
                <w:delText xml:space="preserve">. </w:delText>
              </w:r>
              <w:r w:rsidR="00D81DA7" w:rsidDel="00CA53DF">
                <w:delText xml:space="preserve"> </w:delText>
              </w:r>
            </w:del>
            <w:r w:rsidR="000C46CF">
              <w:t xml:space="preserve">This </w:t>
            </w:r>
            <w:del w:id="352" w:author="Windows User" w:date="2013-06-20T17:26:00Z">
              <w:r w:rsidR="000C46CF" w:rsidDel="00CA53DF">
                <w:delText xml:space="preserve">invention </w:delText>
              </w:r>
              <w:r w:rsidR="00D81DA7" w:rsidDel="00CA53DF">
                <w:delText xml:space="preserve">proposes </w:delText>
              </w:r>
              <w:r w:rsidR="000C46CF" w:rsidDel="00CA53DF">
                <w:delText xml:space="preserve">a h/w </w:delText>
              </w:r>
              <w:r w:rsidR="00787FD9" w:rsidDel="00CA53DF">
                <w:rPr>
                  <w:rFonts w:hint="eastAsia"/>
                  <w:lang w:eastAsia="zh-CN"/>
                </w:rPr>
                <w:delText>synchronization mechanism</w:delText>
              </w:r>
              <w:r w:rsidR="000C46CF" w:rsidDel="00CA53DF">
                <w:delText xml:space="preserve"> </w:delText>
              </w:r>
            </w:del>
            <w:ins w:id="353" w:author="Windows User" w:date="2013-06-20T17:26:00Z">
              <w:r>
                <w:t>synchronization works by</w:t>
              </w:r>
            </w:ins>
            <w:del w:id="354" w:author="Windows User" w:date="2013-06-20T17:26:00Z">
              <w:r w:rsidR="000C46CF" w:rsidDel="00CA53DF">
                <w:delText>to</w:delText>
              </w:r>
            </w:del>
            <w:r w:rsidR="000C46CF">
              <w:t xml:space="preserve"> </w:t>
            </w:r>
            <w:r w:rsidR="00787FD9">
              <w:rPr>
                <w:rFonts w:hint="eastAsia"/>
                <w:lang w:eastAsia="zh-CN"/>
              </w:rPr>
              <w:t>track</w:t>
            </w:r>
            <w:ins w:id="355" w:author="Windows User" w:date="2013-06-20T17:26:00Z">
              <w:r>
                <w:rPr>
                  <w:lang w:eastAsia="zh-CN"/>
                </w:rPr>
                <w:t>ing</w:t>
              </w:r>
            </w:ins>
            <w:r w:rsidR="00787FD9">
              <w:rPr>
                <w:rFonts w:hint="eastAsia"/>
                <w:lang w:eastAsia="zh-CN"/>
              </w:rPr>
              <w:t xml:space="preserve"> </w:t>
            </w:r>
            <w:ins w:id="356" w:author="Windows User" w:date="2013-06-20T17:26:00Z">
              <w:r>
                <w:rPr>
                  <w:lang w:eastAsia="zh-CN"/>
                </w:rPr>
                <w:t xml:space="preserve">the </w:t>
              </w:r>
            </w:ins>
            <w:r w:rsidR="00787FD9">
              <w:rPr>
                <w:rFonts w:hint="eastAsia"/>
                <w:lang w:eastAsia="zh-CN"/>
              </w:rPr>
              <w:t>synchronization flags</w:t>
            </w:r>
            <w:ins w:id="357" w:author="Windows User" w:date="2013-06-20T17:26:00Z">
              <w:r>
                <w:rPr>
                  <w:lang w:eastAsia="zh-CN"/>
                </w:rPr>
                <w:t xml:space="preserve"> and exchanging flags between different GPU cores. </w:t>
              </w:r>
            </w:ins>
            <w:r w:rsidR="00787FD9">
              <w:rPr>
                <w:rFonts w:hint="eastAsia"/>
                <w:lang w:eastAsia="zh-CN"/>
              </w:rPr>
              <w:t xml:space="preserve"> </w:t>
            </w:r>
            <w:ins w:id="358" w:author="Windows User" w:date="2013-06-20T17:47:00Z">
              <w:r w:rsidR="00CC3BAC">
                <w:rPr>
                  <w:lang w:eastAsia="zh-CN"/>
                </w:rPr>
                <w:t>Synchronization</w:t>
              </w:r>
              <w:r w:rsidR="00CC3BAC">
                <w:rPr>
                  <w:rFonts w:hint="eastAsia"/>
                  <w:lang w:eastAsia="zh-CN"/>
                </w:rPr>
                <w:t xml:space="preserve"> decisions can be made locally </w:t>
              </w:r>
              <w:r w:rsidR="00CC3BAC">
                <w:rPr>
                  <w:lang w:eastAsia="zh-CN"/>
                </w:rPr>
                <w:t xml:space="preserve">on chip within each GPU core </w:t>
              </w:r>
              <w:r w:rsidR="00CC3BAC">
                <w:rPr>
                  <w:rFonts w:hint="eastAsia"/>
                  <w:lang w:eastAsia="zh-CN"/>
                </w:rPr>
                <w:t xml:space="preserve">once </w:t>
              </w:r>
              <w:r w:rsidR="00CC3BAC">
                <w:rPr>
                  <w:lang w:eastAsia="zh-CN"/>
                </w:rPr>
                <w:t>receive</w:t>
              </w:r>
              <w:r w:rsidR="00CC3BAC">
                <w:rPr>
                  <w:lang w:eastAsia="zh-CN"/>
                </w:rPr>
                <w:t>d</w:t>
              </w:r>
              <w:r w:rsidR="00CC3BAC">
                <w:rPr>
                  <w:rFonts w:hint="eastAsia"/>
                  <w:lang w:eastAsia="zh-CN"/>
                </w:rPr>
                <w:t xml:space="preserve"> all the expecting flags. Future many-core processors can integrate the synchronization unit on chip to replace the ineffi</w:t>
              </w:r>
              <w:r w:rsidR="00CC3BAC">
                <w:rPr>
                  <w:rFonts w:hint="eastAsia"/>
                  <w:lang w:eastAsia="zh-CN"/>
                </w:rPr>
                <w:t>cient software synchronizations</w:t>
              </w:r>
            </w:ins>
            <w:bookmarkStart w:id="359" w:name="_GoBack"/>
            <w:bookmarkEnd w:id="359"/>
            <w:del w:id="360" w:author="Windows User" w:date="2013-06-20T17:26:00Z">
              <w:r w:rsidR="00834D00" w:rsidDel="00CA53DF">
                <w:rPr>
                  <w:rFonts w:hint="eastAsia"/>
                  <w:lang w:eastAsia="zh-CN"/>
                </w:rPr>
                <w:delText xml:space="preserve">of a thread group </w:delText>
              </w:r>
              <w:r w:rsidR="00787FD9" w:rsidDel="00CA53DF">
                <w:rPr>
                  <w:rFonts w:hint="eastAsia"/>
                  <w:lang w:eastAsia="zh-CN"/>
                </w:rPr>
                <w:delText>and update the dependent</w:delText>
              </w:r>
              <w:r w:rsidR="00834D00" w:rsidDel="00CA53DF">
                <w:rPr>
                  <w:rFonts w:hint="eastAsia"/>
                  <w:lang w:eastAsia="zh-CN"/>
                </w:rPr>
                <w:delText xml:space="preserve"> thread groups. </w:delText>
              </w:r>
            </w:del>
            <w:del w:id="361" w:author="Windows User" w:date="2013-06-20T17:47:00Z">
              <w:r w:rsidR="00834D00" w:rsidDel="00CC3BAC">
                <w:rPr>
                  <w:rFonts w:hint="eastAsia"/>
                  <w:lang w:eastAsia="zh-CN"/>
                </w:rPr>
                <w:delText>Global</w:delText>
              </w:r>
              <w:r w:rsidR="00787FD9" w:rsidDel="00CC3BAC">
                <w:rPr>
                  <w:rFonts w:hint="eastAsia"/>
                  <w:lang w:eastAsia="zh-CN"/>
                </w:rPr>
                <w:delText xml:space="preserve"> </w:delText>
              </w:r>
              <w:r w:rsidR="00834D00" w:rsidDel="00CC3BAC">
                <w:rPr>
                  <w:rFonts w:hint="eastAsia"/>
                  <w:lang w:eastAsia="zh-CN"/>
                </w:rPr>
                <w:delText>synchronization can be done without going to</w:delText>
              </w:r>
            </w:del>
            <w:del w:id="362" w:author="Windows User" w:date="2013-06-20T17:25:00Z">
              <w:r w:rsidR="00834D00" w:rsidDel="00CA53DF">
                <w:rPr>
                  <w:rFonts w:hint="eastAsia"/>
                  <w:lang w:eastAsia="zh-CN"/>
                </w:rPr>
                <w:delText xml:space="preserve"> . </w:delText>
              </w:r>
            </w:del>
            <w:del w:id="363" w:author="Windows User" w:date="2013-06-20T17:22:00Z">
              <w:r w:rsidR="00D81DA7" w:rsidDel="00CA53DF">
                <w:delText xml:space="preserve">This invention </w:delText>
              </w:r>
              <w:r w:rsidR="000C46CF" w:rsidDel="00CA53DF">
                <w:delText xml:space="preserve">applies to </w:delText>
              </w:r>
              <w:r w:rsidR="00787FD9" w:rsidDel="00CA53DF">
                <w:rPr>
                  <w:rFonts w:hint="eastAsia"/>
                  <w:lang w:eastAsia="zh-CN"/>
                </w:rPr>
                <w:delText>throughput-</w:delText>
              </w:r>
              <w:r w:rsidR="00787FD9" w:rsidDel="00CA53DF">
                <w:rPr>
                  <w:lang w:eastAsia="zh-CN"/>
                </w:rPr>
                <w:delText>oriented</w:delText>
              </w:r>
              <w:r w:rsidR="00787FD9" w:rsidDel="00CA53DF">
                <w:rPr>
                  <w:rFonts w:hint="eastAsia"/>
                  <w:lang w:eastAsia="zh-CN"/>
                </w:rPr>
                <w:delText xml:space="preserve"> many-core architectures like GPUs, CPU-GPU hybrids, etc. </w:delText>
              </w:r>
              <w:r w:rsidR="000C46CF" w:rsidDel="00CA53DF">
                <w:delText xml:space="preserve"> </w:delText>
              </w:r>
            </w:del>
            <w:del w:id="364" w:author="Windows User" w:date="2012-11-15T20:04:00Z">
              <w:r w:rsidR="002A4B56" w:rsidDel="00495FF3">
                <w:delText>N</w:delText>
              </w:r>
            </w:del>
            <w:del w:id="365" w:author="Windows User" w:date="2013-06-20T17:22:00Z">
              <w:r w:rsidR="002A4B56" w:rsidDel="00CA53DF">
                <w:delText>o modification to OS</w:delText>
              </w:r>
              <w:r w:rsidR="00DB268A" w:rsidDel="00CA53DF">
                <w:delText xml:space="preserve"> or </w:delText>
              </w:r>
            </w:del>
            <w:del w:id="366" w:author="Windows User" w:date="2013-06-20T17:47:00Z">
              <w:r w:rsidR="00DB268A" w:rsidDel="00CC3BAC">
                <w:delText>runtime</w:delText>
              </w:r>
              <w:r w:rsidR="002A4B56" w:rsidDel="00CC3BAC">
                <w:delText xml:space="preserve"> </w:delText>
              </w:r>
            </w:del>
            <w:del w:id="367" w:author="Windows User" w:date="2013-06-20T17:27:00Z">
              <w:r w:rsidR="002A4B56" w:rsidDel="00CA53DF">
                <w:delText>is required</w:delText>
              </w:r>
            </w:del>
            <w:del w:id="368" w:author="Windows User" w:date="2013-06-20T17:47:00Z">
              <w:r w:rsidR="002A4B56" w:rsidDel="00CC3BAC">
                <w:delText>.</w:delText>
              </w:r>
            </w:del>
            <w:ins w:id="369" w:author="Windows User" w:date="2013-06-20T17:47:00Z">
              <w:r w:rsidR="00CC3BAC">
                <w:rPr>
                  <w:lang w:eastAsia="zh-CN"/>
                </w:rPr>
                <w:t>.</w:t>
              </w:r>
            </w:ins>
            <w:r w:rsidR="002A4B56">
              <w:t xml:space="preserve"> </w:t>
            </w:r>
            <w:del w:id="370" w:author="Windows User" w:date="2012-11-15T20:06:00Z">
              <w:r w:rsidR="000C46CF" w:rsidDel="00495FF3">
                <w:delText xml:space="preserve">Using this technique can </w:delText>
              </w:r>
            </w:del>
            <w:del w:id="371" w:author="Windows User" w:date="2012-11-15T20:04:00Z">
              <w:r w:rsidR="000C46CF" w:rsidDel="00495FF3">
                <w:delText xml:space="preserve">avoid </w:delText>
              </w:r>
            </w:del>
            <w:del w:id="372" w:author="Windows User" w:date="2012-11-15T20:06:00Z">
              <w:r w:rsidR="000C46CF" w:rsidDel="00495FF3">
                <w:delText xml:space="preserve">the long latency involved for CPU and GPU communication and enhance the performance boost by leveraging GPU as hardware accelerator. </w:delText>
              </w:r>
              <w:r w:rsidR="00D81DA7" w:rsidDel="00495FF3">
                <w:delText xml:space="preserve"> </w:delText>
              </w:r>
            </w:del>
          </w:p>
        </w:tc>
      </w:tr>
    </w:tbl>
    <w:p w:rsidR="00BD078B" w:rsidRPr="00BD7D0D" w:rsidRDefault="00BD078B" w:rsidP="003E3C8D">
      <w:pPr>
        <w:pStyle w:val="Header"/>
        <w:rPr>
          <w:rFonts w:cs="Arial"/>
          <w:sz w:val="16"/>
          <w:szCs w:val="16"/>
        </w:rPr>
      </w:pPr>
    </w:p>
    <w:p w:rsidR="00D9226F" w:rsidRPr="006D2804" w:rsidRDefault="00D9226F" w:rsidP="002859E9">
      <w:pPr>
        <w:pStyle w:val="Header"/>
        <w:rPr>
          <w:sz w:val="16"/>
        </w:rPr>
      </w:pPr>
    </w:p>
    <w:tbl>
      <w:tblPr>
        <w:tblW w:w="0" w:type="auto"/>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122"/>
      </w:tblGrid>
      <w:tr w:rsidR="00D9226F" w:rsidTr="00F44CE8">
        <w:tc>
          <w:tcPr>
            <w:tcW w:w="11122" w:type="dxa"/>
            <w:shd w:val="pct20" w:color="auto" w:fill="FFFFFF"/>
          </w:tcPr>
          <w:p w:rsidR="00D9226F" w:rsidRDefault="00D9226F" w:rsidP="00403791">
            <w:pPr>
              <w:rPr>
                <w:sz w:val="20"/>
              </w:rPr>
            </w:pPr>
            <w:r>
              <w:rPr>
                <w:sz w:val="20"/>
              </w:rPr>
              <w:br w:type="page"/>
            </w:r>
            <w:r w:rsidR="00403791">
              <w:rPr>
                <w:b/>
                <w:sz w:val="20"/>
              </w:rPr>
              <w:t>B</w:t>
            </w:r>
            <w:r w:rsidRPr="00FE6BCE">
              <w:rPr>
                <w:b/>
                <w:sz w:val="20"/>
              </w:rPr>
              <w:t>.</w:t>
            </w:r>
            <w:r>
              <w:rPr>
                <w:sz w:val="20"/>
              </w:rPr>
              <w:t xml:space="preserve"> </w:t>
            </w:r>
            <w:r w:rsidR="00AA0584">
              <w:rPr>
                <w:b/>
                <w:sz w:val="20"/>
              </w:rPr>
              <w:t>GENERAL INFORMATION ABOUT THE INVENTION</w:t>
            </w:r>
          </w:p>
        </w:tc>
      </w:tr>
    </w:tbl>
    <w:p w:rsidR="00D9226F" w:rsidRPr="006D2804" w:rsidRDefault="00D9226F" w:rsidP="002859E9">
      <w:pPr>
        <w:rPr>
          <w:sz w:val="16"/>
          <w:szCs w:val="16"/>
        </w:rPr>
      </w:pPr>
    </w:p>
    <w:p w:rsidR="0049222E" w:rsidRPr="00B836AC" w:rsidRDefault="0049222E" w:rsidP="00B836AC">
      <w:pPr>
        <w:keepNext/>
        <w:rPr>
          <w:sz w:val="16"/>
          <w:szCs w:val="16"/>
        </w:rPr>
      </w:pPr>
    </w:p>
    <w:p w:rsidR="005F3C43" w:rsidRPr="005F3C43" w:rsidRDefault="005F3C43" w:rsidP="005F3C43">
      <w:pPr>
        <w:keepNext/>
        <w:rPr>
          <w:sz w:val="22"/>
          <w:szCs w:val="22"/>
        </w:rPr>
      </w:pPr>
      <w:r w:rsidRPr="005F3C43">
        <w:rPr>
          <w:sz w:val="22"/>
          <w:szCs w:val="22"/>
        </w:rPr>
        <w:t xml:space="preserve">9.  Use the pull-down menu associated with the lead inventor’s to select the </w:t>
      </w:r>
      <w:r w:rsidRPr="005F3C43">
        <w:rPr>
          <w:sz w:val="22"/>
          <w:szCs w:val="22"/>
          <w:u w:val="single"/>
        </w:rPr>
        <w:t>single</w:t>
      </w:r>
      <w:r w:rsidRPr="005F3C43">
        <w:rPr>
          <w:sz w:val="22"/>
          <w:szCs w:val="22"/>
        </w:rPr>
        <w:t xml:space="preserve"> most relevant technology Domain</w:t>
      </w:r>
      <w:r w:rsidRPr="005F3C43">
        <w:rPr>
          <w:bCs/>
          <w:sz w:val="22"/>
          <w:szCs w:val="22"/>
        </w:rPr>
        <w:t>, select from pull-down menu</w:t>
      </w:r>
      <w:proofErr w:type="gramStart"/>
      <w:r w:rsidRPr="005F3C43">
        <w:rPr>
          <w:bCs/>
          <w:sz w:val="22"/>
          <w:szCs w:val="22"/>
        </w:rPr>
        <w:t>.</w:t>
      </w:r>
      <w:r w:rsidRPr="005F3C43">
        <w:rPr>
          <w:sz w:val="22"/>
          <w:szCs w:val="22"/>
        </w:rPr>
        <w:t>.</w:t>
      </w:r>
      <w:proofErr w:type="gramEnd"/>
      <w:r w:rsidRPr="005F3C43">
        <w:rPr>
          <w:sz w:val="22"/>
          <w:szCs w:val="22"/>
        </w:rPr>
        <w:t xml:space="preserve">  More Domain information such as CTO, Architect, and Business Owner can be found at </w:t>
      </w:r>
      <w:hyperlink r:id="rId15" w:history="1">
        <w:r w:rsidRPr="005F3C43">
          <w:rPr>
            <w:rStyle w:val="Hyperlink"/>
            <w:sz w:val="22"/>
            <w:szCs w:val="22"/>
          </w:rPr>
          <w:t>Products Group Domains</w:t>
        </w:r>
      </w:hyperlink>
      <w:r w:rsidRPr="005F3C43">
        <w:rPr>
          <w:sz w:val="22"/>
          <w:szCs w:val="22"/>
        </w:rPr>
        <w:t xml:space="preserve">: </w:t>
      </w:r>
      <w:sdt>
        <w:sdtPr>
          <w:rPr>
            <w:rStyle w:val="Style1"/>
            <w:color w:val="auto"/>
            <w:sz w:val="22"/>
            <w:szCs w:val="22"/>
          </w:rPr>
          <w:id w:val="611993826"/>
          <w:placeholder>
            <w:docPart w:val="AE0CE32CC86D4E899CD24A3C127BDC4B"/>
          </w:placeholder>
          <w:comboBox>
            <w:listItem w:value="Choose one item."/>
            <w:listItem w:displayText="Semiconductor Tech          - Process Reliability, CMOS Process, Std Cell Lib" w:value="Semiconductor Tech          - Process Reliability, CMOS Process, Std Cell Lib"/>
            <w:listItem w:displayText="APU &amp; GPU Power            - Optimization management, Methodology/Flows" w:value="APU &amp; GPU Power            - Optimization management, Methodology/Flows"/>
            <w:listItem w:displayText="TMPE                              - Thermal, Mech, Packaging, Engineering" w:value="TMPE                              - Thermal, Mech, Packaging, Engineering"/>
            <w:listItem w:displayText="Wireless                           - 3G/4G 802.11" w:value="Wireless                           - 3G/4G 802.11"/>
            <w:listItem w:displayText="Die Stacking                     - Prototype packages, KDG Logistics, TSV futures" w:value="Die Stacking                     - Prototype packages, KDG Logistics, TSV futures"/>
            <w:listItem w:displayText="All External Memory           - Technology/PHY, Crossover analysis, Standards" w:value="All External Memory           - Technology/PHY, Crossover analysis, Standards"/>
            <w:listItem w:displayText="SOC Interconnect              - UNB, GNB" w:value="SOC Interconnect              - UNB, GNB"/>
            <w:listItem w:displayText="Security Virtualization         - Security Virtualization (CPU) Management" w:value="Security Virtualization         - Security Virtualization (CPU) Management"/>
            <w:listItem w:displayText="Design For Text                 - DFX, DFT, DFD, DFY, test methodologies/productivity" w:value="Design For Text                 - DFX, DFT, DFD, DFY, test methodologies/productivity"/>
            <w:listItem w:displayText="X86 CPU Core                    - CPU features, optimizations, IP, CPL interfaces, Instruction Set Architeture" w:value="X86 CPU Core                    - CPU features, optimizations, IP, CPL interfaces, Instruction Set Architeture"/>
            <w:listItem w:displayText="Non-mem I/O &amp; Wired NW  - USB, PCIe, Ethernet, Messaging, TCP Optimization" w:value="Non-mem I/O &amp; Wired NW  - USB, PCIe, Ethernet, Messaging, TCP Optimization"/>
            <w:listItem w:displayText="Multimedia                         - Video, Audio, DRM" w:value="Multimedia                         - Video, Audio, DRM"/>
            <w:listItem w:displayText="Display                              - DisplayPort, 3D Display, Wireless Display" w:value="Display                              - DisplayPort, 3D Display, Wireless Display"/>
            <w:listItem w:displayText="3D (Graphics)                    - Native ISA, SIMD structure, Fixed Function HW" w:value="3D (Graphics)                    - Native ISA, SIMD structure, Fixed Function HW"/>
            <w:listItem w:displayText="Graphics Systems              - MMU, Graphics Virtualization" w:value="Graphics Systems              - MMU, Graphics Virtualization"/>
            <w:listItem w:displayText="Multi-GPU (Graphics)" w:value="Multi-GPU (Graphics)"/>
            <w:listItem w:displayText="GPU Compute                    - IL for Compute, Vector uArchitecture, MMU, Conext Switch" w:value="GPU Compute                    - IL for Compute, Vector uArchitecture, MMU, Conext Switch"/>
            <w:listItem w:displayText="HCI                                    - Human-Computer Interfaces. Sensors &amp; Software: Visual, Auditory, Physical, Environmental, Biometric" w:value="HCI                                    - Human-Computer Interfaces. Sensors &amp; Software: Visual, Auditory, Physical, Environmental, Biometric"/>
            <w:listItem w:displayText="Software Ecosystems         - OS/Runtime, Compilers &amp; Tools, Programming Models &amp; Algorithms" w:value="Software Ecosystems         - OS/Runtime, Compilers &amp; Tools, Programming Models &amp; Algorithms"/>
          </w:comboBox>
        </w:sdtPr>
        <w:sdtEndPr>
          <w:rPr>
            <w:rStyle w:val="DefaultParagraphFont"/>
          </w:rPr>
        </w:sdtEndPr>
        <w:sdtContent>
          <w:r w:rsidR="003B1258">
            <w:rPr>
              <w:rStyle w:val="Style1"/>
              <w:color w:val="auto"/>
              <w:sz w:val="22"/>
              <w:szCs w:val="22"/>
            </w:rPr>
            <w:t>APU &amp; GPU Power            - Optimization management, Methodology/Flows</w:t>
          </w:r>
        </w:sdtContent>
      </w:sdt>
    </w:p>
    <w:p w:rsidR="005F3C43" w:rsidRPr="005F3C43" w:rsidRDefault="005F3C43" w:rsidP="005F3C43">
      <w:pPr>
        <w:pStyle w:val="Header"/>
        <w:rPr>
          <w:rFonts w:cs="Arial"/>
          <w:sz w:val="22"/>
          <w:szCs w:val="22"/>
        </w:rPr>
      </w:pPr>
    </w:p>
    <w:p w:rsidR="00F44CE8" w:rsidRPr="005F3C43" w:rsidRDefault="00AC16E1" w:rsidP="0095282B">
      <w:pPr>
        <w:keepNext/>
        <w:rPr>
          <w:sz w:val="22"/>
          <w:szCs w:val="22"/>
        </w:rPr>
      </w:pPr>
      <w:r w:rsidRPr="005F3C43">
        <w:rPr>
          <w:bCs/>
          <w:sz w:val="22"/>
          <w:szCs w:val="22"/>
        </w:rPr>
        <w:t>10</w:t>
      </w:r>
      <w:r w:rsidR="00D9226F" w:rsidRPr="005F3C43">
        <w:rPr>
          <w:bCs/>
          <w:sz w:val="22"/>
          <w:szCs w:val="22"/>
        </w:rPr>
        <w:t>.</w:t>
      </w:r>
      <w:r w:rsidR="004C49B0" w:rsidRPr="005F3C43">
        <w:rPr>
          <w:bCs/>
          <w:sz w:val="22"/>
          <w:szCs w:val="22"/>
        </w:rPr>
        <w:t xml:space="preserve"> </w:t>
      </w:r>
      <w:r w:rsidR="000C3B56" w:rsidRPr="005F3C43">
        <w:rPr>
          <w:bCs/>
          <w:sz w:val="22"/>
          <w:szCs w:val="22"/>
        </w:rPr>
        <w:t>If applicable, w</w:t>
      </w:r>
      <w:r w:rsidR="00481BCC" w:rsidRPr="005F3C43">
        <w:rPr>
          <w:sz w:val="22"/>
          <w:szCs w:val="22"/>
        </w:rPr>
        <w:t>h</w:t>
      </w:r>
      <w:r w:rsidR="002B293C" w:rsidRPr="005F3C43">
        <w:rPr>
          <w:sz w:val="22"/>
          <w:szCs w:val="22"/>
        </w:rPr>
        <w:t>at</w:t>
      </w:r>
      <w:r w:rsidR="00481BCC" w:rsidRPr="005F3C43">
        <w:rPr>
          <w:sz w:val="22"/>
          <w:szCs w:val="22"/>
        </w:rPr>
        <w:t xml:space="preserve"> is the</w:t>
      </w:r>
      <w:r w:rsidR="00D9226F" w:rsidRPr="005F3C43">
        <w:rPr>
          <w:sz w:val="22"/>
          <w:szCs w:val="22"/>
        </w:rPr>
        <w:t xml:space="preserve"> marketing or sal</w:t>
      </w:r>
      <w:r w:rsidR="00724C67" w:rsidRPr="005F3C43">
        <w:rPr>
          <w:sz w:val="22"/>
          <w:szCs w:val="22"/>
        </w:rPr>
        <w:t xml:space="preserve">es </w:t>
      </w:r>
      <w:r w:rsidR="002B293C" w:rsidRPr="005F3C43">
        <w:rPr>
          <w:sz w:val="22"/>
          <w:szCs w:val="22"/>
        </w:rPr>
        <w:t>area</w:t>
      </w:r>
      <w:r w:rsidR="00724C67" w:rsidRPr="005F3C43">
        <w:rPr>
          <w:sz w:val="22"/>
          <w:szCs w:val="22"/>
        </w:rPr>
        <w:t xml:space="preserve"> for your technology</w:t>
      </w:r>
      <w:r w:rsidR="00D9226F" w:rsidRPr="005F3C43">
        <w:rPr>
          <w:sz w:val="22"/>
          <w:szCs w:val="22"/>
        </w:rPr>
        <w:t xml:space="preserve"> (so that we can investigat</w:t>
      </w:r>
      <w:r w:rsidR="00B7093C" w:rsidRPr="005F3C43">
        <w:rPr>
          <w:sz w:val="22"/>
          <w:szCs w:val="22"/>
        </w:rPr>
        <w:t>e marketing and/or sales plans</w:t>
      </w:r>
      <w:r w:rsidR="002B7892" w:rsidRPr="005F3C43">
        <w:rPr>
          <w:sz w:val="22"/>
          <w:szCs w:val="22"/>
        </w:rPr>
        <w:t>?</w:t>
      </w:r>
      <w:r w:rsidR="005F3C43" w:rsidRPr="005F3C43">
        <w:rPr>
          <w:sz w:val="22"/>
          <w:szCs w:val="22"/>
        </w:rPr>
        <w:t xml:space="preserve"> S</w:t>
      </w:r>
      <w:r w:rsidR="005F3C43" w:rsidRPr="005F3C43">
        <w:rPr>
          <w:bCs/>
          <w:sz w:val="22"/>
          <w:szCs w:val="22"/>
        </w:rPr>
        <w:t xml:space="preserve">elect from pull-down menu. </w:t>
      </w:r>
      <w:r w:rsidR="002B7892" w:rsidRPr="005F3C43">
        <w:rPr>
          <w:sz w:val="22"/>
          <w:szCs w:val="22"/>
        </w:rPr>
        <w:t xml:space="preserve">  </w:t>
      </w:r>
      <w:sdt>
        <w:sdtPr>
          <w:rPr>
            <w:sz w:val="22"/>
            <w:szCs w:val="22"/>
          </w:rPr>
          <w:id w:val="21609999"/>
          <w:placeholder>
            <w:docPart w:val="5650DA9C66B940779191F347D4DB7562"/>
          </w:placeholder>
          <w:showingPlcHdr/>
          <w:comboBox>
            <w:listItem w:value="Choose an item."/>
            <w:listItem w:displayText="Casey Gotcher/Darren McPhee Graphics - Discrete Mobile/Desktop" w:value="Casey Gotcher/Darren McPhee Graphics - Discrete Mobile/Desktop"/>
            <w:listItem w:displayText="Bob Grim - Chipsets" w:value="Bob Grim - Chipsets"/>
            <w:listItem w:displayText="Bob Grim - CSG Desktop/Notebook" w:value="Bob Grim - CSG Desktop/Notebook"/>
            <w:listItem w:displayText="John Fruehe - CSG Server Embedded" w:value="John Fruehe - CSG Server Embedded"/>
          </w:comboBox>
        </w:sdtPr>
        <w:sdtContent>
          <w:r w:rsidR="001167D0" w:rsidRPr="005F3C43">
            <w:rPr>
              <w:rStyle w:val="PlaceholderText"/>
              <w:color w:val="FF0000"/>
              <w:sz w:val="22"/>
              <w:szCs w:val="22"/>
            </w:rPr>
            <w:t>Choose an item.</w:t>
          </w:r>
        </w:sdtContent>
      </w:sdt>
      <w:r w:rsidR="002B7892" w:rsidRPr="005F3C43">
        <w:rPr>
          <w:rStyle w:val="PlaceholderText"/>
          <w:sz w:val="22"/>
          <w:szCs w:val="22"/>
        </w:rPr>
        <w:t>.</w:t>
      </w:r>
    </w:p>
    <w:p w:rsidR="002B293C" w:rsidRPr="005F3C43" w:rsidRDefault="002B293C" w:rsidP="00C31CCB">
      <w:pPr>
        <w:tabs>
          <w:tab w:val="left" w:pos="8505"/>
          <w:tab w:val="right" w:leader="underscore" w:pos="9356"/>
        </w:tabs>
        <w:rPr>
          <w:sz w:val="22"/>
          <w:szCs w:val="22"/>
        </w:rPr>
      </w:pPr>
    </w:p>
    <w:p w:rsidR="002B293C" w:rsidRPr="005F3C43" w:rsidRDefault="00AC16E1" w:rsidP="002B293C">
      <w:pPr>
        <w:pStyle w:val="Heading4"/>
        <w:rPr>
          <w:b w:val="0"/>
          <w:color w:val="auto"/>
          <w:sz w:val="22"/>
          <w:szCs w:val="22"/>
        </w:rPr>
      </w:pPr>
      <w:r w:rsidRPr="005F3C43">
        <w:rPr>
          <w:b w:val="0"/>
          <w:color w:val="auto"/>
          <w:sz w:val="22"/>
          <w:szCs w:val="22"/>
        </w:rPr>
        <w:t>11</w:t>
      </w:r>
      <w:r w:rsidR="002B293C" w:rsidRPr="005F3C43">
        <w:rPr>
          <w:b w:val="0"/>
          <w:color w:val="auto"/>
          <w:sz w:val="22"/>
          <w:szCs w:val="22"/>
        </w:rPr>
        <w:t>. On what date did you first conc</w:t>
      </w:r>
      <w:r w:rsidR="0072555F" w:rsidRPr="005F3C43">
        <w:rPr>
          <w:b w:val="0"/>
          <w:color w:val="auto"/>
          <w:sz w:val="22"/>
          <w:szCs w:val="22"/>
        </w:rPr>
        <w:t>eive the invention?  _</w:t>
      </w:r>
      <w:r w:rsidR="00787FD9">
        <w:rPr>
          <w:rFonts w:hint="eastAsia"/>
          <w:b w:val="0"/>
          <w:color w:val="auto"/>
          <w:sz w:val="22"/>
          <w:szCs w:val="22"/>
          <w:lang w:eastAsia="zh-CN"/>
        </w:rPr>
        <w:t>05</w:t>
      </w:r>
      <w:r w:rsidR="00F322A8">
        <w:rPr>
          <w:b w:val="0"/>
          <w:color w:val="auto"/>
          <w:sz w:val="22"/>
          <w:szCs w:val="22"/>
        </w:rPr>
        <w:t>/</w:t>
      </w:r>
      <w:del w:id="373" w:author="Windows User" w:date="2013-06-20T17:19:00Z">
        <w:r w:rsidR="00787FD9" w:rsidDel="005009AA">
          <w:rPr>
            <w:rFonts w:hint="eastAsia"/>
            <w:b w:val="0"/>
            <w:color w:val="auto"/>
            <w:sz w:val="22"/>
            <w:szCs w:val="22"/>
            <w:lang w:eastAsia="zh-CN"/>
          </w:rPr>
          <w:delText>25</w:delText>
        </w:r>
      </w:del>
      <w:ins w:id="374" w:author="Windows User" w:date="2013-06-20T17:19:00Z">
        <w:r w:rsidR="005009AA">
          <w:rPr>
            <w:rFonts w:hint="eastAsia"/>
            <w:b w:val="0"/>
            <w:color w:val="auto"/>
            <w:sz w:val="22"/>
            <w:szCs w:val="22"/>
            <w:lang w:eastAsia="zh-CN"/>
          </w:rPr>
          <w:t>2</w:t>
        </w:r>
        <w:r w:rsidR="005009AA">
          <w:rPr>
            <w:b w:val="0"/>
            <w:color w:val="auto"/>
            <w:sz w:val="22"/>
            <w:szCs w:val="22"/>
            <w:lang w:eastAsia="zh-CN"/>
          </w:rPr>
          <w:t>2</w:t>
        </w:r>
      </w:ins>
      <w:r w:rsidR="00672ED4">
        <w:rPr>
          <w:b w:val="0"/>
          <w:color w:val="auto"/>
          <w:sz w:val="22"/>
          <w:szCs w:val="22"/>
        </w:rPr>
        <w:t>/</w:t>
      </w:r>
      <w:del w:id="375" w:author="Windows User" w:date="2013-06-20T17:19:00Z">
        <w:r w:rsidR="00672ED4" w:rsidDel="005009AA">
          <w:rPr>
            <w:b w:val="0"/>
            <w:color w:val="auto"/>
            <w:sz w:val="22"/>
            <w:szCs w:val="22"/>
          </w:rPr>
          <w:delText>2012</w:delText>
        </w:r>
      </w:del>
      <w:ins w:id="376" w:author="Windows User" w:date="2013-06-20T17:19:00Z">
        <w:r w:rsidR="005009AA">
          <w:rPr>
            <w:b w:val="0"/>
            <w:color w:val="auto"/>
            <w:sz w:val="22"/>
            <w:szCs w:val="22"/>
          </w:rPr>
          <w:t>201</w:t>
        </w:r>
        <w:r w:rsidR="005009AA">
          <w:rPr>
            <w:b w:val="0"/>
            <w:color w:val="auto"/>
            <w:sz w:val="22"/>
            <w:szCs w:val="22"/>
          </w:rPr>
          <w:t>3</w:t>
        </w:r>
      </w:ins>
      <w:r w:rsidR="002B293C" w:rsidRPr="005F3C43">
        <w:rPr>
          <w:b w:val="0"/>
          <w:color w:val="auto"/>
          <w:sz w:val="22"/>
          <w:szCs w:val="22"/>
        </w:rPr>
        <w:t>________________________</w:t>
      </w:r>
      <w:r w:rsidR="002B293C" w:rsidRPr="005F3C43">
        <w:rPr>
          <w:b w:val="0"/>
          <w:color w:val="auto"/>
          <w:sz w:val="22"/>
          <w:szCs w:val="22"/>
          <w:u w:val="single"/>
        </w:rPr>
        <w:t>___________</w:t>
      </w:r>
    </w:p>
    <w:p w:rsidR="002B293C" w:rsidRPr="005F3C43" w:rsidRDefault="002B293C" w:rsidP="002B293C">
      <w:pPr>
        <w:pStyle w:val="Heading4"/>
        <w:rPr>
          <w:b w:val="0"/>
          <w:color w:val="auto"/>
          <w:sz w:val="22"/>
          <w:szCs w:val="22"/>
        </w:rPr>
      </w:pPr>
      <w:r w:rsidRPr="005F3C43">
        <w:rPr>
          <w:b w:val="0"/>
          <w:color w:val="auto"/>
          <w:sz w:val="22"/>
          <w:szCs w:val="22"/>
        </w:rPr>
        <w:t>(The date you formed an idea of the invention that was expected to be operative?)</w:t>
      </w:r>
    </w:p>
    <w:p w:rsidR="002B293C" w:rsidRPr="005F3C43" w:rsidRDefault="002B293C" w:rsidP="002B293C">
      <w:pPr>
        <w:rPr>
          <w:b/>
          <w:sz w:val="22"/>
          <w:szCs w:val="22"/>
        </w:rPr>
      </w:pPr>
    </w:p>
    <w:p w:rsidR="002B293C" w:rsidRPr="005F3C43" w:rsidRDefault="00AC16E1" w:rsidP="002B293C">
      <w:pPr>
        <w:pStyle w:val="Heading4"/>
        <w:rPr>
          <w:b w:val="0"/>
          <w:color w:val="auto"/>
          <w:sz w:val="22"/>
          <w:szCs w:val="22"/>
        </w:rPr>
      </w:pPr>
      <w:r w:rsidRPr="005F3C43">
        <w:rPr>
          <w:b w:val="0"/>
          <w:color w:val="auto"/>
          <w:sz w:val="22"/>
          <w:szCs w:val="22"/>
        </w:rPr>
        <w:t>12</w:t>
      </w:r>
      <w:r w:rsidR="002B293C" w:rsidRPr="005F3C43">
        <w:rPr>
          <w:b w:val="0"/>
          <w:color w:val="auto"/>
          <w:sz w:val="22"/>
          <w:szCs w:val="22"/>
        </w:rPr>
        <w:t xml:space="preserve">. On what date was a document describing this invention first drafted? </w:t>
      </w:r>
      <w:r w:rsidR="00787FD9">
        <w:rPr>
          <w:rFonts w:hint="eastAsia"/>
          <w:b w:val="0"/>
          <w:color w:val="auto"/>
          <w:sz w:val="22"/>
          <w:szCs w:val="22"/>
          <w:u w:val="single"/>
          <w:lang w:eastAsia="zh-CN"/>
        </w:rPr>
        <w:t>05</w:t>
      </w:r>
      <w:r w:rsidR="00787FD9">
        <w:rPr>
          <w:b w:val="0"/>
          <w:color w:val="auto"/>
          <w:sz w:val="22"/>
          <w:szCs w:val="22"/>
          <w:u w:val="single"/>
          <w:lang w:eastAsia="zh-CN"/>
        </w:rPr>
        <w:t>/</w:t>
      </w:r>
      <w:del w:id="377" w:author="Windows User" w:date="2013-06-20T17:19:00Z">
        <w:r w:rsidR="00787FD9" w:rsidDel="005009AA">
          <w:rPr>
            <w:rFonts w:hint="eastAsia"/>
            <w:b w:val="0"/>
            <w:color w:val="auto"/>
            <w:sz w:val="22"/>
            <w:szCs w:val="22"/>
            <w:u w:val="single"/>
            <w:lang w:eastAsia="zh-CN"/>
          </w:rPr>
          <w:delText>30</w:delText>
        </w:r>
      </w:del>
      <w:ins w:id="378" w:author="Windows User" w:date="2013-06-20T17:19:00Z">
        <w:r w:rsidR="005009AA">
          <w:rPr>
            <w:b w:val="0"/>
            <w:color w:val="auto"/>
            <w:sz w:val="22"/>
            <w:szCs w:val="22"/>
            <w:u w:val="single"/>
            <w:lang w:eastAsia="zh-CN"/>
          </w:rPr>
          <w:t>28</w:t>
        </w:r>
      </w:ins>
      <w:r w:rsidR="00672ED4">
        <w:rPr>
          <w:b w:val="0"/>
          <w:color w:val="auto"/>
          <w:sz w:val="22"/>
          <w:szCs w:val="22"/>
          <w:u w:val="single"/>
        </w:rPr>
        <w:t>/</w:t>
      </w:r>
      <w:del w:id="379" w:author="Windows User" w:date="2013-06-20T17:19:00Z">
        <w:r w:rsidR="00672ED4" w:rsidDel="005009AA">
          <w:rPr>
            <w:b w:val="0"/>
            <w:color w:val="auto"/>
            <w:sz w:val="22"/>
            <w:szCs w:val="22"/>
            <w:u w:val="single"/>
          </w:rPr>
          <w:delText>2012</w:delText>
        </w:r>
      </w:del>
      <w:ins w:id="380" w:author="Windows User" w:date="2013-06-20T17:19:00Z">
        <w:r w:rsidR="005009AA">
          <w:rPr>
            <w:b w:val="0"/>
            <w:color w:val="auto"/>
            <w:sz w:val="22"/>
            <w:szCs w:val="22"/>
            <w:u w:val="single"/>
          </w:rPr>
          <w:t>201</w:t>
        </w:r>
        <w:r w:rsidR="005009AA">
          <w:rPr>
            <w:b w:val="0"/>
            <w:color w:val="auto"/>
            <w:sz w:val="22"/>
            <w:szCs w:val="22"/>
            <w:u w:val="single"/>
          </w:rPr>
          <w:t>3</w:t>
        </w:r>
      </w:ins>
      <w:r w:rsidR="002B293C" w:rsidRPr="005F3C43">
        <w:rPr>
          <w:b w:val="0"/>
          <w:color w:val="auto"/>
          <w:sz w:val="22"/>
          <w:szCs w:val="22"/>
        </w:rPr>
        <w:t>_________________</w:t>
      </w:r>
    </w:p>
    <w:p w:rsidR="002B293C" w:rsidRPr="005F3C43" w:rsidRDefault="002B293C" w:rsidP="002B293C">
      <w:pPr>
        <w:keepNext/>
        <w:rPr>
          <w:b/>
          <w:sz w:val="22"/>
          <w:szCs w:val="22"/>
        </w:rPr>
      </w:pPr>
      <w:r w:rsidRPr="005F3C43">
        <w:rPr>
          <w:sz w:val="22"/>
          <w:szCs w:val="22"/>
        </w:rPr>
        <w:t>(</w:t>
      </w:r>
      <w:proofErr w:type="gramStart"/>
      <w:r w:rsidRPr="005F3C43">
        <w:rPr>
          <w:sz w:val="22"/>
          <w:szCs w:val="22"/>
        </w:rPr>
        <w:t>e.g</w:t>
      </w:r>
      <w:proofErr w:type="gramEnd"/>
      <w:r w:rsidRPr="005F3C43">
        <w:rPr>
          <w:sz w:val="22"/>
          <w:szCs w:val="22"/>
        </w:rPr>
        <w:t>. technical document, drawing, or email.  Please attach a copy to this IDF.   If this IDF is the first description, then use today’s date.)</w:t>
      </w:r>
      <w:r w:rsidRPr="005F3C43">
        <w:rPr>
          <w:b/>
          <w:sz w:val="22"/>
          <w:szCs w:val="22"/>
        </w:rPr>
        <w:t xml:space="preserve"> </w:t>
      </w:r>
    </w:p>
    <w:p w:rsidR="002B293C" w:rsidRPr="005F3C43" w:rsidRDefault="002B293C" w:rsidP="002B293C">
      <w:pPr>
        <w:rPr>
          <w:b/>
          <w:sz w:val="22"/>
          <w:szCs w:val="22"/>
        </w:rPr>
      </w:pPr>
    </w:p>
    <w:p w:rsidR="002B293C" w:rsidRPr="005F3C43" w:rsidRDefault="00AC16E1" w:rsidP="002B293C">
      <w:pPr>
        <w:pStyle w:val="Heading4"/>
        <w:rPr>
          <w:b w:val="0"/>
          <w:color w:val="auto"/>
          <w:sz w:val="22"/>
          <w:szCs w:val="22"/>
        </w:rPr>
      </w:pPr>
      <w:r w:rsidRPr="005F3C43">
        <w:rPr>
          <w:b w:val="0"/>
          <w:color w:val="auto"/>
          <w:sz w:val="22"/>
          <w:szCs w:val="22"/>
        </w:rPr>
        <w:lastRenderedPageBreak/>
        <w:t>13</w:t>
      </w:r>
      <w:r w:rsidR="002B293C" w:rsidRPr="005F3C43">
        <w:rPr>
          <w:b w:val="0"/>
          <w:color w:val="auto"/>
          <w:sz w:val="22"/>
          <w:szCs w:val="22"/>
        </w:rPr>
        <w:t xml:space="preserve">. If applicable, on what date was this invention first </w:t>
      </w:r>
      <w:proofErr w:type="gramStart"/>
      <w:r w:rsidR="002B293C" w:rsidRPr="005F3C43">
        <w:rPr>
          <w:b w:val="0"/>
          <w:color w:val="auto"/>
          <w:sz w:val="22"/>
          <w:szCs w:val="22"/>
        </w:rPr>
        <w:t>built/implemented</w:t>
      </w:r>
      <w:proofErr w:type="gramEnd"/>
      <w:r w:rsidR="002B293C" w:rsidRPr="005F3C43">
        <w:rPr>
          <w:b w:val="0"/>
          <w:color w:val="auto"/>
          <w:sz w:val="22"/>
          <w:szCs w:val="22"/>
        </w:rPr>
        <w:t xml:space="preserve">? </w:t>
      </w:r>
      <w:r w:rsidR="002B293C" w:rsidRPr="005F3C43">
        <w:rPr>
          <w:b w:val="0"/>
          <w:color w:val="auto"/>
          <w:sz w:val="22"/>
          <w:szCs w:val="22"/>
          <w:u w:val="single"/>
        </w:rPr>
        <w:tab/>
        <w:t xml:space="preserve">      </w:t>
      </w:r>
      <w:r w:rsidR="002B293C" w:rsidRPr="005F3C43">
        <w:rPr>
          <w:b w:val="0"/>
          <w:color w:val="auto"/>
          <w:sz w:val="22"/>
          <w:szCs w:val="22"/>
          <w:u w:val="single"/>
        </w:rPr>
        <w:tab/>
        <w:t xml:space="preserve">  </w:t>
      </w:r>
      <w:r w:rsidR="002B293C" w:rsidRPr="005F3C43">
        <w:rPr>
          <w:b w:val="0"/>
          <w:color w:val="auto"/>
          <w:sz w:val="22"/>
          <w:szCs w:val="22"/>
          <w:u w:val="single"/>
        </w:rPr>
        <w:tab/>
        <w:t>__________________</w:t>
      </w:r>
    </w:p>
    <w:p w:rsidR="002B293C" w:rsidRPr="005F3C43" w:rsidRDefault="002B293C" w:rsidP="002B293C">
      <w:pPr>
        <w:keepNext/>
        <w:rPr>
          <w:sz w:val="22"/>
          <w:szCs w:val="22"/>
        </w:rPr>
      </w:pPr>
      <w:r w:rsidRPr="005F3C43">
        <w:rPr>
          <w:sz w:val="22"/>
          <w:szCs w:val="22"/>
        </w:rPr>
        <w:t xml:space="preserve">(This is the date an embodiment of the invention was built or simulated and sufficiently tested to demonstrate that it works as intended.  </w:t>
      </w:r>
      <w:r w:rsidRPr="005F3C43">
        <w:rPr>
          <w:b/>
          <w:sz w:val="22"/>
          <w:szCs w:val="22"/>
          <w:u w:val="single"/>
        </w:rPr>
        <w:t>Note: There is no requirement that this has occurred for you to submit this form or file a patent application.</w:t>
      </w:r>
      <w:r w:rsidRPr="005F3C43">
        <w:rPr>
          <w:sz w:val="22"/>
          <w:szCs w:val="22"/>
        </w:rPr>
        <w:t>)</w:t>
      </w:r>
    </w:p>
    <w:p w:rsidR="002B293C" w:rsidRPr="005F3C43" w:rsidRDefault="002B293C" w:rsidP="00C31CCB">
      <w:pPr>
        <w:tabs>
          <w:tab w:val="left" w:pos="8505"/>
          <w:tab w:val="right" w:leader="underscore" w:pos="9356"/>
        </w:tabs>
        <w:rPr>
          <w:sz w:val="22"/>
          <w:szCs w:val="22"/>
        </w:rPr>
      </w:pPr>
    </w:p>
    <w:p w:rsidR="00371022" w:rsidRPr="005F3C43" w:rsidRDefault="00AC16E1" w:rsidP="0095282B">
      <w:pPr>
        <w:keepNext/>
        <w:rPr>
          <w:sz w:val="22"/>
          <w:szCs w:val="22"/>
        </w:rPr>
      </w:pPr>
      <w:r w:rsidRPr="005F3C43">
        <w:rPr>
          <w:sz w:val="22"/>
          <w:szCs w:val="22"/>
        </w:rPr>
        <w:t>14</w:t>
      </w:r>
      <w:r w:rsidR="00F61B7F" w:rsidRPr="005F3C43">
        <w:rPr>
          <w:sz w:val="22"/>
          <w:szCs w:val="22"/>
        </w:rPr>
        <w:t xml:space="preserve">. </w:t>
      </w:r>
      <w:r w:rsidR="005E71FB" w:rsidRPr="005F3C43">
        <w:rPr>
          <w:sz w:val="22"/>
          <w:szCs w:val="22"/>
        </w:rPr>
        <w:t>N</w:t>
      </w:r>
      <w:r w:rsidR="00F61B7F" w:rsidRPr="005F3C43">
        <w:rPr>
          <w:sz w:val="22"/>
          <w:szCs w:val="22"/>
        </w:rPr>
        <w:t>ame(s) of Attorneys(s)</w:t>
      </w:r>
      <w:r w:rsidR="00CF22F0" w:rsidRPr="005F3C43">
        <w:rPr>
          <w:sz w:val="22"/>
          <w:szCs w:val="22"/>
        </w:rPr>
        <w:t>/Firm(s)</w:t>
      </w:r>
      <w:r w:rsidR="00F61B7F" w:rsidRPr="005F3C43">
        <w:rPr>
          <w:sz w:val="22"/>
          <w:szCs w:val="22"/>
        </w:rPr>
        <w:t xml:space="preserve"> preferred by inventors to prepare a patent application, if known:</w:t>
      </w:r>
    </w:p>
    <w:p w:rsidR="00391F82" w:rsidRPr="005F3C43" w:rsidRDefault="00391F82" w:rsidP="0095282B">
      <w:pPr>
        <w:keepNext/>
        <w:rPr>
          <w:sz w:val="22"/>
          <w:szCs w:val="22"/>
        </w:rPr>
      </w:pPr>
      <w:r w:rsidRPr="005F3C43">
        <w:rPr>
          <w:sz w:val="22"/>
          <w:szCs w:val="22"/>
        </w:rPr>
        <w:t xml:space="preserve"> </w:t>
      </w:r>
    </w:p>
    <w:p w:rsidR="00F61B7F" w:rsidRPr="005F3C43" w:rsidRDefault="00391F82" w:rsidP="0095282B">
      <w:pPr>
        <w:keepNext/>
        <w:rPr>
          <w:sz w:val="22"/>
          <w:szCs w:val="22"/>
        </w:rPr>
      </w:pPr>
      <w:r w:rsidRPr="005F3C43">
        <w:rPr>
          <w:sz w:val="22"/>
          <w:szCs w:val="22"/>
        </w:rPr>
        <w:t>_______________________________________________________________________________</w:t>
      </w:r>
      <w:r w:rsidR="00C31CCB" w:rsidRPr="005F3C43">
        <w:rPr>
          <w:sz w:val="22"/>
          <w:szCs w:val="22"/>
        </w:rPr>
        <w:t>__</w:t>
      </w:r>
      <w:r w:rsidR="00F44CE8" w:rsidRPr="005F3C43">
        <w:rPr>
          <w:sz w:val="22"/>
          <w:szCs w:val="22"/>
        </w:rPr>
        <w:t>________</w:t>
      </w:r>
    </w:p>
    <w:p w:rsidR="00371022" w:rsidRDefault="00371022" w:rsidP="0095282B">
      <w:pPr>
        <w:keepNext/>
        <w:rPr>
          <w:sz w:val="22"/>
          <w:szCs w:val="22"/>
        </w:rPr>
      </w:pPr>
    </w:p>
    <w:p w:rsidR="00371022" w:rsidRPr="00EB2E9E" w:rsidRDefault="00371022" w:rsidP="002859E9">
      <w:pPr>
        <w:rPr>
          <w:b/>
          <w:sz w:val="16"/>
          <w:szCs w:val="16"/>
        </w:rPr>
      </w:pPr>
    </w:p>
    <w:p w:rsidR="00504C6D" w:rsidRDefault="00403791" w:rsidP="00504C6D">
      <w:pPr>
        <w:pBdr>
          <w:top w:val="single" w:sz="4" w:space="1" w:color="auto"/>
          <w:left w:val="single" w:sz="4" w:space="5" w:color="auto"/>
          <w:bottom w:val="single" w:sz="4" w:space="2" w:color="auto"/>
          <w:right w:val="single" w:sz="4" w:space="0" w:color="auto"/>
        </w:pBdr>
        <w:shd w:val="pct20" w:color="auto" w:fill="FFFFFF"/>
        <w:rPr>
          <w:b/>
          <w:color w:val="FF0000"/>
          <w:sz w:val="20"/>
        </w:rPr>
      </w:pPr>
      <w:r>
        <w:rPr>
          <w:b/>
          <w:sz w:val="20"/>
        </w:rPr>
        <w:t>C</w:t>
      </w:r>
      <w:r w:rsidR="00D9226F">
        <w:rPr>
          <w:b/>
          <w:sz w:val="20"/>
        </w:rPr>
        <w:t xml:space="preserve">. INVENTOR INFORMATION </w:t>
      </w:r>
      <w:r w:rsidR="00364F55" w:rsidRPr="00FE3AD0">
        <w:rPr>
          <w:b/>
          <w:sz w:val="16"/>
          <w:szCs w:val="16"/>
        </w:rPr>
        <w:t>[</w:t>
      </w:r>
      <w:r w:rsidR="00D9226F">
        <w:rPr>
          <w:b/>
          <w:sz w:val="16"/>
        </w:rPr>
        <w:t xml:space="preserve">ALL </w:t>
      </w:r>
      <w:r w:rsidR="00364F55">
        <w:rPr>
          <w:b/>
          <w:sz w:val="16"/>
        </w:rPr>
        <w:t xml:space="preserve">inventors </w:t>
      </w:r>
      <w:r w:rsidR="00D9226F">
        <w:rPr>
          <w:b/>
          <w:sz w:val="16"/>
        </w:rPr>
        <w:t xml:space="preserve">AND </w:t>
      </w:r>
      <w:r w:rsidR="00D9226F" w:rsidRPr="00364F55">
        <w:rPr>
          <w:b/>
          <w:i/>
          <w:sz w:val="16"/>
        </w:rPr>
        <w:t>ONLY true</w:t>
      </w:r>
      <w:r w:rsidR="00D9226F">
        <w:rPr>
          <w:b/>
          <w:sz w:val="16"/>
        </w:rPr>
        <w:t xml:space="preserve"> inventors, i.e., those responsible for conceiving the inv</w:t>
      </w:r>
      <w:r w:rsidR="00364F55">
        <w:rPr>
          <w:b/>
          <w:sz w:val="16"/>
        </w:rPr>
        <w:t>ention, are to</w:t>
      </w:r>
      <w:r w:rsidR="00D9226F">
        <w:rPr>
          <w:b/>
          <w:sz w:val="16"/>
        </w:rPr>
        <w:t xml:space="preserve"> be named. </w:t>
      </w:r>
      <w:r w:rsidR="00364F55">
        <w:rPr>
          <w:b/>
          <w:sz w:val="16"/>
        </w:rPr>
        <w:t xml:space="preserve"> </w:t>
      </w:r>
      <w:r w:rsidR="00D9226F">
        <w:rPr>
          <w:b/>
          <w:sz w:val="16"/>
        </w:rPr>
        <w:t>Failure to do so</w:t>
      </w:r>
      <w:r w:rsidR="00F44CE8">
        <w:rPr>
          <w:b/>
          <w:sz w:val="16"/>
        </w:rPr>
        <w:t xml:space="preserve"> may affect the </w:t>
      </w:r>
      <w:r w:rsidR="00D9226F">
        <w:rPr>
          <w:b/>
          <w:sz w:val="16"/>
        </w:rPr>
        <w:t>validity of any patent for this invention and result in a loss of rights.</w:t>
      </w:r>
      <w:r w:rsidR="00364F55">
        <w:rPr>
          <w:b/>
          <w:sz w:val="16"/>
        </w:rPr>
        <w:t>]</w:t>
      </w:r>
      <w:r w:rsidR="00504C6D" w:rsidRPr="00504C6D">
        <w:rPr>
          <w:b/>
          <w:color w:val="FF0000"/>
          <w:sz w:val="20"/>
        </w:rPr>
        <w:t xml:space="preserve"> </w:t>
      </w:r>
    </w:p>
    <w:p w:rsidR="00504C6D" w:rsidRPr="00F70132" w:rsidRDefault="00504C6D" w:rsidP="00504C6D">
      <w:pPr>
        <w:pBdr>
          <w:top w:val="single" w:sz="4" w:space="1" w:color="auto"/>
          <w:left w:val="single" w:sz="4" w:space="5" w:color="auto"/>
          <w:bottom w:val="single" w:sz="4" w:space="2" w:color="auto"/>
          <w:right w:val="single" w:sz="4" w:space="0" w:color="auto"/>
        </w:pBdr>
        <w:shd w:val="pct20" w:color="auto" w:fill="FFFFFF"/>
        <w:rPr>
          <w:b/>
          <w:color w:val="FF0000"/>
          <w:sz w:val="20"/>
        </w:rPr>
      </w:pPr>
      <w:r>
        <w:rPr>
          <w:b/>
          <w:color w:val="FF0000"/>
          <w:sz w:val="20"/>
        </w:rPr>
        <w:t>IN ORDER TO PROCESS AN</w:t>
      </w:r>
      <w:r w:rsidRPr="00C66D89">
        <w:rPr>
          <w:b/>
          <w:color w:val="FF0000"/>
          <w:sz w:val="20"/>
        </w:rPr>
        <w:t xml:space="preserve"> IDF IN </w:t>
      </w:r>
      <w:r w:rsidR="00F44CE8">
        <w:rPr>
          <w:b/>
          <w:color w:val="FF0000"/>
          <w:sz w:val="20"/>
        </w:rPr>
        <w:t xml:space="preserve">AN </w:t>
      </w:r>
      <w:r w:rsidRPr="00C66D89">
        <w:rPr>
          <w:b/>
          <w:color w:val="FF0000"/>
          <w:sz w:val="20"/>
        </w:rPr>
        <w:t>EFFICIENT MANNER</w:t>
      </w:r>
      <w:r w:rsidR="00022435">
        <w:rPr>
          <w:b/>
          <w:color w:val="FF0000"/>
          <w:sz w:val="20"/>
        </w:rPr>
        <w:t>,</w:t>
      </w:r>
      <w:r w:rsidRPr="00C66D89">
        <w:rPr>
          <w:b/>
          <w:color w:val="FF0000"/>
          <w:sz w:val="20"/>
        </w:rPr>
        <w:t xml:space="preserve"> </w:t>
      </w:r>
      <w:r w:rsidRPr="00DC0385">
        <w:rPr>
          <w:b/>
          <w:color w:val="C00000"/>
          <w:sz w:val="22"/>
          <w:szCs w:val="22"/>
          <w:u w:val="single"/>
        </w:rPr>
        <w:t>ALL</w:t>
      </w:r>
      <w:r w:rsidRPr="00C66D89">
        <w:rPr>
          <w:b/>
          <w:color w:val="FF0000"/>
          <w:sz w:val="20"/>
        </w:rPr>
        <w:t xml:space="preserve"> OF THE FOLLOWING FIELDS </w:t>
      </w:r>
      <w:r w:rsidR="0034036A" w:rsidRPr="00B52EF0">
        <w:rPr>
          <w:b/>
          <w:color w:val="FF0000"/>
          <w:sz w:val="20"/>
        </w:rPr>
        <w:t>MUST</w:t>
      </w:r>
      <w:r w:rsidR="0034036A">
        <w:rPr>
          <w:b/>
          <w:color w:val="7030A0"/>
          <w:sz w:val="20"/>
        </w:rPr>
        <w:t xml:space="preserve"> </w:t>
      </w:r>
      <w:r w:rsidRPr="00C66D89">
        <w:rPr>
          <w:b/>
          <w:color w:val="FF0000"/>
          <w:sz w:val="20"/>
        </w:rPr>
        <w:t>BE FILLED OUT.   FAILURE</w:t>
      </w:r>
      <w:r w:rsidR="00022435">
        <w:rPr>
          <w:b/>
          <w:color w:val="FF0000"/>
          <w:sz w:val="20"/>
        </w:rPr>
        <w:t xml:space="preserve"> </w:t>
      </w:r>
      <w:r w:rsidRPr="00C66D89">
        <w:rPr>
          <w:b/>
          <w:color w:val="FF0000"/>
          <w:sz w:val="20"/>
        </w:rPr>
        <w:t>TO FILL</w:t>
      </w:r>
      <w:r w:rsidR="00497FE9">
        <w:rPr>
          <w:b/>
          <w:color w:val="FF0000"/>
          <w:sz w:val="20"/>
        </w:rPr>
        <w:t xml:space="preserve"> OUT THESE BASIC FIELDS WILL RESULT </w:t>
      </w:r>
      <w:r w:rsidR="00497FE9" w:rsidRPr="00497FE9">
        <w:rPr>
          <w:b/>
          <w:color w:val="FF0000"/>
          <w:sz w:val="20"/>
          <w:u w:val="single"/>
        </w:rPr>
        <w:t xml:space="preserve">IN THE IDF </w:t>
      </w:r>
      <w:r w:rsidR="00801253">
        <w:rPr>
          <w:b/>
          <w:color w:val="FF0000"/>
          <w:sz w:val="20"/>
          <w:u w:val="single"/>
        </w:rPr>
        <w:t>BEING</w:t>
      </w:r>
      <w:r w:rsidR="00497FE9" w:rsidRPr="00497FE9">
        <w:rPr>
          <w:b/>
          <w:color w:val="FF0000"/>
          <w:sz w:val="20"/>
          <w:u w:val="single"/>
        </w:rPr>
        <w:t xml:space="preserve"> RETURNED FOR COMPLETION</w:t>
      </w:r>
      <w:r w:rsidR="00497FE9">
        <w:rPr>
          <w:b/>
          <w:color w:val="FF0000"/>
          <w:sz w:val="20"/>
        </w:rPr>
        <w:t>!</w:t>
      </w:r>
      <w:r>
        <w:rPr>
          <w:b/>
          <w:color w:val="FF0000"/>
          <w:sz w:val="20"/>
        </w:rPr>
        <w:t xml:space="preserve">  </w:t>
      </w:r>
    </w:p>
    <w:p w:rsidR="007D4AF5" w:rsidRDefault="007D4AF5" w:rsidP="002859E9">
      <w:pPr>
        <w:rPr>
          <w:sz w:val="16"/>
          <w:szCs w:val="16"/>
        </w:rPr>
      </w:pPr>
    </w:p>
    <w:tbl>
      <w:tblPr>
        <w:tblStyle w:val="TableGrid"/>
        <w:tblW w:w="0" w:type="auto"/>
        <w:tblLook w:val="04A0" w:firstRow="1" w:lastRow="0" w:firstColumn="1" w:lastColumn="0" w:noHBand="0" w:noVBand="1"/>
      </w:tblPr>
      <w:tblGrid>
        <w:gridCol w:w="11160"/>
      </w:tblGrid>
      <w:tr w:rsidR="00124768" w:rsidTr="00124768">
        <w:tc>
          <w:tcPr>
            <w:tcW w:w="11160" w:type="dxa"/>
          </w:tcPr>
          <w:p w:rsidR="00124768" w:rsidRPr="00124768" w:rsidRDefault="00124768" w:rsidP="002859E9">
            <w:pPr>
              <w:rPr>
                <w:b/>
                <w:sz w:val="20"/>
              </w:rPr>
            </w:pPr>
            <w:r w:rsidRPr="00406F4C">
              <w:rPr>
                <w:b/>
                <w:sz w:val="20"/>
              </w:rPr>
              <w:t xml:space="preserve">If there are more than 3 inventors, copy and paste the inventor section as </w:t>
            </w:r>
            <w:proofErr w:type="gramStart"/>
            <w:r w:rsidRPr="00406F4C">
              <w:rPr>
                <w:b/>
                <w:sz w:val="20"/>
              </w:rPr>
              <w:t>needed.</w:t>
            </w:r>
            <w:proofErr w:type="gramEnd"/>
          </w:p>
        </w:tc>
      </w:tr>
    </w:tbl>
    <w:p w:rsidR="00124768" w:rsidRDefault="00124768" w:rsidP="002859E9">
      <w:pPr>
        <w:rPr>
          <w:sz w:val="16"/>
          <w:szCs w:val="16"/>
        </w:rPr>
      </w:pPr>
    </w:p>
    <w:p w:rsidR="00430516" w:rsidDel="006774FB" w:rsidRDefault="00124768" w:rsidP="00430516">
      <w:pPr>
        <w:keepNext/>
        <w:rPr>
          <w:del w:id="381" w:author="Windows User" w:date="2012-11-15T20:36:00Z"/>
          <w:sz w:val="20"/>
        </w:rPr>
      </w:pPr>
      <w:r>
        <w:rPr>
          <w:sz w:val="20"/>
        </w:rPr>
        <w:lastRenderedPageBreak/>
        <w:t>Inventor #1</w:t>
      </w:r>
      <w:r w:rsidR="00430516" w:rsidRPr="00430516">
        <w:rPr>
          <w:sz w:val="20"/>
        </w:rPr>
        <w:t xml:space="preserve"> </w:t>
      </w:r>
    </w:p>
    <w:p w:rsidR="000A7909" w:rsidRPr="00F322A8" w:rsidRDefault="000A7909">
      <w:pPr>
        <w:keepNext/>
        <w:rPr>
          <w:b/>
          <w:sz w:val="16"/>
          <w:lang w:eastAsia="zh-CN"/>
        </w:rPr>
        <w:pPrChange w:id="382" w:author="Windows User" w:date="2012-11-15T20:36:00Z">
          <w:pPr/>
        </w:pPrChange>
      </w:pPr>
    </w:p>
    <w:tbl>
      <w:tblPr>
        <w:tblW w:w="11122" w:type="dxa"/>
        <w:tblInd w:w="-34"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2032"/>
        <w:gridCol w:w="450"/>
        <w:gridCol w:w="900"/>
        <w:gridCol w:w="90"/>
        <w:gridCol w:w="180"/>
        <w:gridCol w:w="1530"/>
        <w:gridCol w:w="2070"/>
        <w:gridCol w:w="990"/>
        <w:gridCol w:w="180"/>
        <w:gridCol w:w="1260"/>
        <w:gridCol w:w="1440"/>
      </w:tblGrid>
      <w:tr w:rsidR="000A7909" w:rsidTr="00460A4A">
        <w:trPr>
          <w:trHeight w:val="933"/>
        </w:trPr>
        <w:tc>
          <w:tcPr>
            <w:tcW w:w="3652" w:type="dxa"/>
            <w:gridSpan w:val="5"/>
          </w:tcPr>
          <w:p w:rsidR="000A7909" w:rsidRDefault="000A7909" w:rsidP="00460A4A">
            <w:pPr>
              <w:keepNext/>
              <w:rPr>
                <w:sz w:val="16"/>
              </w:rPr>
            </w:pPr>
            <w:r>
              <w:rPr>
                <w:sz w:val="16"/>
              </w:rPr>
              <w:t>LAST NAME</w:t>
            </w:r>
          </w:p>
          <w:p w:rsidR="000A7909" w:rsidRDefault="000A7909" w:rsidP="00460A4A">
            <w:pPr>
              <w:keepNext/>
              <w:rPr>
                <w:lang w:eastAsia="zh-CN"/>
              </w:rPr>
            </w:pPr>
            <w:r>
              <w:t xml:space="preserve"> </w:t>
            </w:r>
            <w:ins w:id="383" w:author="Windows User" w:date="2012-07-25T15:25:00Z">
              <w:r w:rsidR="007718EA">
                <w:rPr>
                  <w:rFonts w:hint="eastAsia"/>
                  <w:lang w:eastAsia="zh-CN"/>
                </w:rPr>
                <w:t>Gu</w:t>
              </w:r>
            </w:ins>
          </w:p>
        </w:tc>
        <w:tc>
          <w:tcPr>
            <w:tcW w:w="3600" w:type="dxa"/>
            <w:gridSpan w:val="2"/>
          </w:tcPr>
          <w:p w:rsidR="000A7909" w:rsidRPr="00430516" w:rsidRDefault="000A7909" w:rsidP="000A7909">
            <w:pPr>
              <w:keepNext/>
              <w:rPr>
                <w:szCs w:val="24"/>
                <w:lang w:eastAsia="zh-CN"/>
              </w:rPr>
            </w:pPr>
            <w:r>
              <w:rPr>
                <w:sz w:val="16"/>
              </w:rPr>
              <w:t xml:space="preserve">FIRST NAME (Full Legal, </w:t>
            </w:r>
            <w:r w:rsidRPr="00672A50">
              <w:rPr>
                <w:sz w:val="16"/>
              </w:rPr>
              <w:t>as on Driver’s License or Passport</w:t>
            </w:r>
            <w:r>
              <w:rPr>
                <w:sz w:val="16"/>
              </w:rPr>
              <w:t>)</w:t>
            </w:r>
            <w:r>
              <w:rPr>
                <w:sz w:val="16"/>
              </w:rPr>
              <w:br/>
            </w:r>
            <w:r>
              <w:rPr>
                <w:szCs w:val="24"/>
              </w:rPr>
              <w:t xml:space="preserve"> </w:t>
            </w:r>
            <w:ins w:id="384" w:author="Windows User" w:date="2012-07-25T15:25:00Z">
              <w:r w:rsidR="007718EA">
                <w:rPr>
                  <w:rFonts w:hint="eastAsia"/>
                  <w:szCs w:val="24"/>
                  <w:lang w:eastAsia="zh-CN"/>
                </w:rPr>
                <w:t>Junli</w:t>
              </w:r>
            </w:ins>
          </w:p>
        </w:tc>
        <w:tc>
          <w:tcPr>
            <w:tcW w:w="2430" w:type="dxa"/>
            <w:gridSpan w:val="3"/>
          </w:tcPr>
          <w:p w:rsidR="000A7909" w:rsidRPr="00430516" w:rsidRDefault="000A7909" w:rsidP="00460A4A">
            <w:pPr>
              <w:keepNext/>
              <w:rPr>
                <w:szCs w:val="24"/>
              </w:rPr>
            </w:pPr>
            <w:r>
              <w:rPr>
                <w:sz w:val="16"/>
              </w:rPr>
              <w:t>COMMON/NICK NAME (if any)</w:t>
            </w:r>
            <w:r>
              <w:rPr>
                <w:sz w:val="16"/>
              </w:rPr>
              <w:br/>
            </w:r>
          </w:p>
        </w:tc>
        <w:tc>
          <w:tcPr>
            <w:tcW w:w="1440" w:type="dxa"/>
          </w:tcPr>
          <w:p w:rsidR="000A7909" w:rsidRDefault="000A7909" w:rsidP="00460A4A">
            <w:pPr>
              <w:keepNext/>
              <w:rPr>
                <w:sz w:val="16"/>
              </w:rPr>
            </w:pPr>
            <w:r>
              <w:rPr>
                <w:sz w:val="16"/>
              </w:rPr>
              <w:t>MIDDLE INITIAL (if any)</w:t>
            </w:r>
          </w:p>
          <w:p w:rsidR="000A7909" w:rsidRDefault="000A7909" w:rsidP="00460A4A">
            <w:pPr>
              <w:keepNext/>
            </w:pPr>
            <w:r>
              <w:t xml:space="preserve"> </w:t>
            </w:r>
          </w:p>
        </w:tc>
      </w:tr>
      <w:tr w:rsidR="000A7909" w:rsidTr="00460A4A">
        <w:tc>
          <w:tcPr>
            <w:tcW w:w="2032" w:type="dxa"/>
          </w:tcPr>
          <w:p w:rsidR="000A7909" w:rsidRDefault="000A7909" w:rsidP="00460A4A">
            <w:pPr>
              <w:keepNext/>
              <w:rPr>
                <w:color w:val="FF0000"/>
                <w:sz w:val="16"/>
              </w:rPr>
            </w:pPr>
            <w:r w:rsidRPr="00DC0385">
              <w:rPr>
                <w:color w:val="FF0000"/>
                <w:sz w:val="16"/>
              </w:rPr>
              <w:t>AMD BADGE #</w:t>
            </w:r>
          </w:p>
          <w:p w:rsidR="000A7909" w:rsidRDefault="000A7909" w:rsidP="00460A4A">
            <w:pPr>
              <w:keepNext/>
              <w:rPr>
                <w:lang w:eastAsia="zh-CN"/>
              </w:rPr>
            </w:pPr>
            <w:r>
              <w:t xml:space="preserve"> </w:t>
            </w:r>
            <w:ins w:id="385" w:author="Windows User" w:date="2012-07-25T15:27:00Z">
              <w:r w:rsidR="007718EA">
                <w:rPr>
                  <w:rFonts w:hint="eastAsia"/>
                  <w:lang w:eastAsia="zh-CN"/>
                </w:rPr>
                <w:t>472729</w:t>
              </w:r>
            </w:ins>
          </w:p>
        </w:tc>
        <w:tc>
          <w:tcPr>
            <w:tcW w:w="1440" w:type="dxa"/>
            <w:gridSpan w:val="3"/>
          </w:tcPr>
          <w:p w:rsidR="000A7909" w:rsidRDefault="000A7909" w:rsidP="00460A4A">
            <w:pPr>
              <w:keepNext/>
              <w:rPr>
                <w:sz w:val="16"/>
              </w:rPr>
            </w:pPr>
            <w:r w:rsidRPr="008B4D0A">
              <w:rPr>
                <w:sz w:val="16"/>
              </w:rPr>
              <w:t>MAILSTOP</w:t>
            </w:r>
          </w:p>
          <w:p w:rsidR="000A7909" w:rsidRPr="00F70F24" w:rsidRDefault="000A7909" w:rsidP="00460A4A">
            <w:pPr>
              <w:keepNext/>
              <w:rPr>
                <w:szCs w:val="24"/>
              </w:rPr>
            </w:pPr>
            <w:r>
              <w:rPr>
                <w:szCs w:val="24"/>
              </w:rPr>
              <w:t xml:space="preserve"> </w:t>
            </w:r>
          </w:p>
        </w:tc>
        <w:tc>
          <w:tcPr>
            <w:tcW w:w="4950" w:type="dxa"/>
            <w:gridSpan w:val="5"/>
          </w:tcPr>
          <w:p w:rsidR="000A7909" w:rsidRPr="00430516" w:rsidRDefault="000A7909" w:rsidP="000A7909">
            <w:pPr>
              <w:keepNext/>
              <w:rPr>
                <w:szCs w:val="24"/>
                <w:lang w:eastAsia="zh-CN"/>
              </w:rPr>
            </w:pPr>
            <w:r w:rsidRPr="008B4D0A">
              <w:rPr>
                <w:sz w:val="16"/>
              </w:rPr>
              <w:t>EMAIL ADDRESS</w:t>
            </w:r>
            <w:r>
              <w:rPr>
                <w:sz w:val="16"/>
              </w:rPr>
              <w:br/>
            </w:r>
            <w:r>
              <w:rPr>
                <w:szCs w:val="24"/>
              </w:rPr>
              <w:t xml:space="preserve"> </w:t>
            </w:r>
            <w:ins w:id="386" w:author="Windows User" w:date="2012-07-25T15:27:00Z">
              <w:r w:rsidR="007718EA">
                <w:rPr>
                  <w:rFonts w:hint="eastAsia"/>
                  <w:szCs w:val="24"/>
                  <w:lang w:eastAsia="zh-CN"/>
                </w:rPr>
                <w:t>JunLi.Gu@amd.com</w:t>
              </w:r>
            </w:ins>
          </w:p>
        </w:tc>
        <w:tc>
          <w:tcPr>
            <w:tcW w:w="2700" w:type="dxa"/>
            <w:gridSpan w:val="2"/>
          </w:tcPr>
          <w:p w:rsidR="000A7909" w:rsidRDefault="000A7909" w:rsidP="00460A4A">
            <w:pPr>
              <w:keepNext/>
              <w:rPr>
                <w:sz w:val="16"/>
              </w:rPr>
            </w:pPr>
            <w:r>
              <w:rPr>
                <w:sz w:val="16"/>
              </w:rPr>
              <w:t>PHONE</w:t>
            </w:r>
          </w:p>
          <w:p w:rsidR="000A7909" w:rsidRPr="00430516" w:rsidRDefault="000A7909" w:rsidP="007718EA">
            <w:pPr>
              <w:keepNext/>
              <w:rPr>
                <w:szCs w:val="24"/>
                <w:lang w:eastAsia="zh-CN"/>
              </w:rPr>
            </w:pPr>
            <w:r>
              <w:rPr>
                <w:szCs w:val="24"/>
              </w:rPr>
              <w:t xml:space="preserve"> </w:t>
            </w:r>
            <w:ins w:id="387" w:author="Windows User" w:date="2012-07-25T15:27:00Z">
              <w:r w:rsidR="007718EA" w:rsidRPr="00221C57">
                <w:rPr>
                  <w:szCs w:val="24"/>
                </w:rPr>
                <w:t>( 86-10)628</w:t>
              </w:r>
              <w:r w:rsidR="007718EA">
                <w:rPr>
                  <w:rFonts w:hint="eastAsia"/>
                  <w:szCs w:val="24"/>
                  <w:lang w:eastAsia="zh-CN"/>
                </w:rPr>
                <w:t>20864</w:t>
              </w:r>
            </w:ins>
          </w:p>
        </w:tc>
      </w:tr>
      <w:tr w:rsidR="000A7909" w:rsidTr="00460A4A">
        <w:trPr>
          <w:cantSplit/>
        </w:trPr>
        <w:tc>
          <w:tcPr>
            <w:tcW w:w="3382" w:type="dxa"/>
            <w:gridSpan w:val="3"/>
          </w:tcPr>
          <w:p w:rsidR="000A7909" w:rsidRPr="00DC0385" w:rsidRDefault="000A7909" w:rsidP="00460A4A">
            <w:pPr>
              <w:keepNext/>
              <w:rPr>
                <w:color w:val="FF0000"/>
                <w:sz w:val="16"/>
              </w:rPr>
            </w:pPr>
            <w:r w:rsidRPr="00DC0385">
              <w:rPr>
                <w:color w:val="FF0000"/>
                <w:sz w:val="16"/>
              </w:rPr>
              <w:t>VICE PRESIDENT</w:t>
            </w:r>
          </w:p>
          <w:p w:rsidR="000A7909" w:rsidRDefault="000A7909" w:rsidP="00460A4A">
            <w:pPr>
              <w:keepNext/>
              <w:rPr>
                <w:lang w:eastAsia="zh-CN"/>
              </w:rPr>
            </w:pPr>
            <w:r>
              <w:t xml:space="preserve"> </w:t>
            </w:r>
            <w:ins w:id="388" w:author="Windows User" w:date="2012-07-25T15:26:00Z">
              <w:r w:rsidR="007718EA">
                <w:rPr>
                  <w:rFonts w:hint="eastAsia"/>
                  <w:lang w:eastAsia="zh-CN"/>
                </w:rPr>
                <w:t>Alan Lee</w:t>
              </w:r>
            </w:ins>
          </w:p>
        </w:tc>
        <w:tc>
          <w:tcPr>
            <w:tcW w:w="3870" w:type="dxa"/>
            <w:gridSpan w:val="4"/>
          </w:tcPr>
          <w:p w:rsidR="000A7909" w:rsidRDefault="000A7909" w:rsidP="00460A4A">
            <w:pPr>
              <w:keepNext/>
              <w:rPr>
                <w:sz w:val="16"/>
              </w:rPr>
            </w:pPr>
            <w:r>
              <w:rPr>
                <w:sz w:val="16"/>
              </w:rPr>
              <w:t>DIRECTOR</w:t>
            </w:r>
          </w:p>
          <w:p w:rsidR="000A7909" w:rsidRDefault="000A7909" w:rsidP="00460A4A">
            <w:pPr>
              <w:keepNext/>
            </w:pPr>
          </w:p>
        </w:tc>
        <w:tc>
          <w:tcPr>
            <w:tcW w:w="3870" w:type="dxa"/>
            <w:gridSpan w:val="4"/>
          </w:tcPr>
          <w:p w:rsidR="000A7909" w:rsidRDefault="000A7909" w:rsidP="00460A4A">
            <w:pPr>
              <w:keepNext/>
              <w:rPr>
                <w:sz w:val="16"/>
              </w:rPr>
            </w:pPr>
            <w:r>
              <w:rPr>
                <w:sz w:val="16"/>
              </w:rPr>
              <w:t>CITIZENSHIP</w:t>
            </w:r>
          </w:p>
          <w:p w:rsidR="000A7909" w:rsidRDefault="000A7909" w:rsidP="00460A4A">
            <w:pPr>
              <w:keepNext/>
              <w:rPr>
                <w:lang w:eastAsia="zh-CN"/>
              </w:rPr>
            </w:pPr>
            <w:r>
              <w:t xml:space="preserve"> </w:t>
            </w:r>
            <w:ins w:id="389" w:author="Windows User" w:date="2012-07-25T15:26:00Z">
              <w:r w:rsidR="007718EA">
                <w:rPr>
                  <w:rFonts w:hint="eastAsia"/>
                  <w:lang w:eastAsia="zh-CN"/>
                </w:rPr>
                <w:t>China</w:t>
              </w:r>
            </w:ins>
          </w:p>
        </w:tc>
      </w:tr>
      <w:tr w:rsidR="000A7909" w:rsidTr="00460A4A">
        <w:trPr>
          <w:trHeight w:val="485"/>
        </w:trPr>
        <w:tc>
          <w:tcPr>
            <w:tcW w:w="2482" w:type="dxa"/>
            <w:gridSpan w:val="2"/>
          </w:tcPr>
          <w:p w:rsidR="000A7909" w:rsidRDefault="000A7909" w:rsidP="00460A4A">
            <w:pPr>
              <w:keepNext/>
              <w:rPr>
                <w:sz w:val="16"/>
              </w:rPr>
            </w:pPr>
            <w:r>
              <w:rPr>
                <w:sz w:val="16"/>
              </w:rPr>
              <w:t>DEPARTMENT #</w:t>
            </w:r>
          </w:p>
          <w:p w:rsidR="000A7909" w:rsidRPr="00F70F24" w:rsidRDefault="000A7909" w:rsidP="00460A4A">
            <w:pPr>
              <w:keepNext/>
              <w:rPr>
                <w:szCs w:val="24"/>
              </w:rPr>
            </w:pPr>
            <w:r>
              <w:rPr>
                <w:szCs w:val="24"/>
              </w:rPr>
              <w:t xml:space="preserve"> </w:t>
            </w:r>
            <w:ins w:id="390" w:author="Windows User" w:date="2012-07-25T15:26:00Z">
              <w:r w:rsidR="000307BA">
                <w:rPr>
                  <w:szCs w:val="24"/>
                </w:rPr>
                <w:t xml:space="preserve">Research </w:t>
              </w:r>
            </w:ins>
            <w:ins w:id="391" w:author="Windows User" w:date="2012-11-15T18:15:00Z">
              <w:r w:rsidR="000307BA">
                <w:rPr>
                  <w:szCs w:val="24"/>
                </w:rPr>
                <w:t>788</w:t>
              </w:r>
            </w:ins>
            <w:ins w:id="392" w:author="Windows User" w:date="2012-07-25T15:26:00Z">
              <w:r w:rsidR="007718EA">
                <w:rPr>
                  <w:szCs w:val="24"/>
                </w:rPr>
                <w:t>7530</w:t>
              </w:r>
            </w:ins>
          </w:p>
        </w:tc>
        <w:tc>
          <w:tcPr>
            <w:tcW w:w="2700" w:type="dxa"/>
            <w:gridSpan w:val="4"/>
          </w:tcPr>
          <w:p w:rsidR="000A7909" w:rsidRDefault="000A7909" w:rsidP="00460A4A">
            <w:pPr>
              <w:keepNext/>
              <w:rPr>
                <w:sz w:val="16"/>
              </w:rPr>
            </w:pPr>
            <w:r>
              <w:rPr>
                <w:sz w:val="16"/>
              </w:rPr>
              <w:t>DIVISION</w:t>
            </w:r>
          </w:p>
          <w:p w:rsidR="000A7909" w:rsidRPr="00F70F24" w:rsidRDefault="000A7909" w:rsidP="00460A4A">
            <w:pPr>
              <w:keepNext/>
              <w:rPr>
                <w:szCs w:val="24"/>
              </w:rPr>
            </w:pPr>
            <w:r>
              <w:rPr>
                <w:szCs w:val="24"/>
              </w:rPr>
              <w:t xml:space="preserve"> </w:t>
            </w:r>
            <w:ins w:id="393" w:author="Windows User" w:date="2012-07-25T15:26:00Z">
              <w:r w:rsidR="007718EA">
                <w:rPr>
                  <w:szCs w:val="24"/>
                </w:rPr>
                <w:t>TE</w:t>
              </w:r>
            </w:ins>
          </w:p>
        </w:tc>
        <w:tc>
          <w:tcPr>
            <w:tcW w:w="3060" w:type="dxa"/>
            <w:gridSpan w:val="2"/>
          </w:tcPr>
          <w:p w:rsidR="000A7909" w:rsidRPr="00430516" w:rsidRDefault="000A7909" w:rsidP="00F322A8">
            <w:pPr>
              <w:keepNext/>
              <w:rPr>
                <w:szCs w:val="24"/>
                <w:lang w:eastAsia="zh-CN"/>
              </w:rPr>
            </w:pPr>
            <w:r w:rsidRPr="00E413DB">
              <w:rPr>
                <w:sz w:val="16"/>
              </w:rPr>
              <w:t>MANAGER</w:t>
            </w:r>
            <w:r>
              <w:rPr>
                <w:sz w:val="16"/>
              </w:rPr>
              <w:br/>
            </w:r>
            <w:r>
              <w:rPr>
                <w:szCs w:val="24"/>
              </w:rPr>
              <w:t xml:space="preserve"> </w:t>
            </w:r>
            <w:r w:rsidR="00F322A8">
              <w:rPr>
                <w:rFonts w:hint="eastAsia"/>
                <w:szCs w:val="24"/>
                <w:lang w:eastAsia="zh-CN"/>
              </w:rPr>
              <w:t>Yuan Xie</w:t>
            </w:r>
          </w:p>
        </w:tc>
        <w:tc>
          <w:tcPr>
            <w:tcW w:w="2880" w:type="dxa"/>
            <w:gridSpan w:val="3"/>
          </w:tcPr>
          <w:p w:rsidR="000A7909" w:rsidRDefault="000A7909" w:rsidP="00460A4A">
            <w:pPr>
              <w:keepNext/>
              <w:rPr>
                <w:sz w:val="16"/>
              </w:rPr>
            </w:pPr>
            <w:r>
              <w:rPr>
                <w:sz w:val="16"/>
              </w:rPr>
              <w:t>SITE</w:t>
            </w:r>
          </w:p>
          <w:p w:rsidR="000A7909" w:rsidRDefault="000A7909" w:rsidP="00460A4A">
            <w:pPr>
              <w:keepNext/>
              <w:rPr>
                <w:lang w:eastAsia="zh-CN"/>
              </w:rPr>
            </w:pPr>
            <w:r>
              <w:t xml:space="preserve"> </w:t>
            </w:r>
            <w:ins w:id="394" w:author="Windows User" w:date="2012-07-25T15:26:00Z">
              <w:r w:rsidR="007718EA">
                <w:rPr>
                  <w:rFonts w:hint="eastAsia"/>
                  <w:lang w:eastAsia="zh-CN"/>
                </w:rPr>
                <w:t>Beijing</w:t>
              </w:r>
            </w:ins>
          </w:p>
        </w:tc>
      </w:tr>
      <w:tr w:rsidR="000A7909" w:rsidTr="00460A4A">
        <w:trPr>
          <w:cantSplit/>
          <w:trHeight w:val="430"/>
        </w:trPr>
        <w:tc>
          <w:tcPr>
            <w:tcW w:w="11122" w:type="dxa"/>
            <w:gridSpan w:val="11"/>
            <w:tcBorders>
              <w:bottom w:val="single" w:sz="6" w:space="0" w:color="auto"/>
            </w:tcBorders>
          </w:tcPr>
          <w:p w:rsidR="000A7909" w:rsidDel="007718EA" w:rsidRDefault="000A7909" w:rsidP="00460A4A">
            <w:pPr>
              <w:keepNext/>
              <w:rPr>
                <w:del w:id="395" w:author="Windows User" w:date="2012-07-25T15:30:00Z"/>
                <w:sz w:val="16"/>
              </w:rPr>
            </w:pPr>
            <w:r>
              <w:rPr>
                <w:sz w:val="16"/>
              </w:rPr>
              <w:t>HOME ADDRESS</w:t>
            </w:r>
          </w:p>
          <w:p w:rsidR="007718EA" w:rsidRPr="00431C5C" w:rsidRDefault="000A7909" w:rsidP="00460A4A">
            <w:pPr>
              <w:keepNext/>
              <w:rPr>
                <w:ins w:id="396" w:author="Windows User" w:date="2012-07-25T15:29:00Z"/>
                <w:sz w:val="22"/>
                <w:rPrChange w:id="397" w:author="Windows User" w:date="2012-07-25T18:32:00Z">
                  <w:rPr>
                    <w:ins w:id="398" w:author="Windows User" w:date="2012-07-25T15:29:00Z"/>
                    <w:szCs w:val="24"/>
                    <w:lang w:eastAsia="zh-CN"/>
                  </w:rPr>
                </w:rPrChange>
              </w:rPr>
            </w:pPr>
            <w:del w:id="399" w:author="Windows User" w:date="2012-07-25T15:30:00Z">
              <w:r w:rsidDel="007718EA">
                <w:rPr>
                  <w:szCs w:val="24"/>
                </w:rPr>
                <w:delText xml:space="preserve"> </w:delText>
              </w:r>
            </w:del>
          </w:p>
          <w:p w:rsidR="000A7909" w:rsidRPr="007718EA" w:rsidRDefault="00431C5C" w:rsidP="00431C5C">
            <w:pPr>
              <w:keepNext/>
              <w:rPr>
                <w:rFonts w:ascii="宋体" w:hAnsi="宋体" w:cs="Arial"/>
                <w:b/>
                <w:bCs/>
                <w:color w:val="0000FF"/>
                <w:sz w:val="20"/>
                <w:lang w:eastAsia="zh-CN"/>
                <w:rPrChange w:id="400" w:author="Windows User" w:date="2012-07-25T15:29:00Z">
                  <w:rPr>
                    <w:szCs w:val="24"/>
                    <w:lang w:eastAsia="zh-CN"/>
                  </w:rPr>
                </w:rPrChange>
              </w:rPr>
            </w:pPr>
            <w:proofErr w:type="spellStart"/>
            <w:ins w:id="401" w:author="Windows User" w:date="2012-07-25T18:29:00Z">
              <w:r w:rsidRPr="00431C5C">
                <w:rPr>
                  <w:sz w:val="22"/>
                  <w:rPrChange w:id="402" w:author="Windows User" w:date="2012-07-25T18:32:00Z">
                    <w:rPr>
                      <w:rFonts w:ascii="宋体" w:hAnsi="宋体" w:cs="Arial"/>
                      <w:b/>
                      <w:bCs/>
                      <w:color w:val="0000FF"/>
                      <w:sz w:val="20"/>
                      <w:lang w:eastAsia="zh-CN"/>
                    </w:rPr>
                  </w:rPrChange>
                </w:rPr>
                <w:t>Zhong</w:t>
              </w:r>
              <w:proofErr w:type="spellEnd"/>
              <w:r w:rsidRPr="00431C5C">
                <w:rPr>
                  <w:sz w:val="22"/>
                  <w:rPrChange w:id="403" w:author="Windows User" w:date="2012-07-25T18:32:00Z">
                    <w:rPr>
                      <w:rFonts w:ascii="宋体" w:hAnsi="宋体" w:cs="Arial"/>
                      <w:b/>
                      <w:bCs/>
                      <w:color w:val="0000FF"/>
                      <w:sz w:val="20"/>
                      <w:lang w:eastAsia="zh-CN"/>
                    </w:rPr>
                  </w:rPrChange>
                </w:rPr>
                <w:t xml:space="preserve"> guan </w:t>
              </w:r>
              <w:proofErr w:type="spellStart"/>
              <w:r w:rsidRPr="00431C5C">
                <w:rPr>
                  <w:sz w:val="22"/>
                  <w:rPrChange w:id="404" w:author="Windows User" w:date="2012-07-25T18:32:00Z">
                    <w:rPr>
                      <w:rFonts w:ascii="宋体" w:hAnsi="宋体" w:cs="Arial"/>
                      <w:b/>
                      <w:bCs/>
                      <w:color w:val="0000FF"/>
                      <w:sz w:val="20"/>
                      <w:lang w:eastAsia="zh-CN"/>
                    </w:rPr>
                  </w:rPrChange>
                </w:rPr>
                <w:t>cun</w:t>
              </w:r>
              <w:proofErr w:type="spellEnd"/>
              <w:r w:rsidRPr="00431C5C">
                <w:rPr>
                  <w:sz w:val="22"/>
                  <w:rPrChange w:id="405" w:author="Windows User" w:date="2012-07-25T18:32:00Z">
                    <w:rPr>
                      <w:rFonts w:ascii="宋体" w:hAnsi="宋体" w:cs="Arial"/>
                      <w:b/>
                      <w:bCs/>
                      <w:color w:val="0000FF"/>
                      <w:sz w:val="20"/>
                      <w:lang w:eastAsia="zh-CN"/>
                    </w:rPr>
                  </w:rPrChange>
                </w:rPr>
                <w:t xml:space="preserve">, </w:t>
              </w:r>
              <w:proofErr w:type="spellStart"/>
              <w:r w:rsidRPr="00431C5C">
                <w:rPr>
                  <w:sz w:val="22"/>
                  <w:rPrChange w:id="406" w:author="Windows User" w:date="2012-07-25T18:32:00Z">
                    <w:rPr>
                      <w:rFonts w:ascii="宋体" w:hAnsi="宋体" w:cs="Arial"/>
                      <w:b/>
                      <w:bCs/>
                      <w:color w:val="0000FF"/>
                      <w:sz w:val="20"/>
                      <w:lang w:eastAsia="zh-CN"/>
                    </w:rPr>
                  </w:rPrChange>
                </w:rPr>
                <w:t>Haidian</w:t>
              </w:r>
              <w:proofErr w:type="spellEnd"/>
              <w:r w:rsidRPr="00431C5C">
                <w:rPr>
                  <w:sz w:val="22"/>
                  <w:rPrChange w:id="407" w:author="Windows User" w:date="2012-07-25T18:32:00Z">
                    <w:rPr>
                      <w:rFonts w:ascii="宋体" w:hAnsi="宋体" w:cs="Arial"/>
                      <w:b/>
                      <w:bCs/>
                      <w:color w:val="0000FF"/>
                      <w:sz w:val="20"/>
                      <w:lang w:eastAsia="zh-CN"/>
                    </w:rPr>
                  </w:rPrChange>
                </w:rPr>
                <w:t xml:space="preserve"> District, Science Institu</w:t>
              </w:r>
            </w:ins>
            <w:ins w:id="408" w:author="Windows User" w:date="2012-07-25T18:31:00Z">
              <w:r w:rsidRPr="00431C5C">
                <w:rPr>
                  <w:sz w:val="22"/>
                  <w:rPrChange w:id="409" w:author="Windows User" w:date="2012-07-25T18:32:00Z">
                    <w:rPr>
                      <w:rFonts w:ascii="宋体" w:hAnsi="宋体" w:cs="Arial"/>
                      <w:b/>
                      <w:bCs/>
                      <w:color w:val="0000FF"/>
                      <w:sz w:val="20"/>
                      <w:lang w:eastAsia="zh-CN"/>
                    </w:rPr>
                  </w:rPrChange>
                </w:rPr>
                <w:t>t</w:t>
              </w:r>
            </w:ins>
            <w:ins w:id="410" w:author="Windows User" w:date="2012-07-25T18:29:00Z">
              <w:r w:rsidRPr="00431C5C">
                <w:rPr>
                  <w:sz w:val="22"/>
                  <w:rPrChange w:id="411" w:author="Windows User" w:date="2012-07-25T18:32:00Z">
                    <w:rPr>
                      <w:rFonts w:ascii="宋体" w:hAnsi="宋体" w:cs="Arial"/>
                      <w:b/>
                      <w:bCs/>
                      <w:color w:val="0000FF"/>
                      <w:sz w:val="20"/>
                      <w:lang w:eastAsia="zh-CN"/>
                    </w:rPr>
                  </w:rPrChange>
                </w:rPr>
                <w:t>e South Rd, No.</w:t>
              </w:r>
            </w:ins>
            <w:ins w:id="412" w:author="Windows User" w:date="2012-07-25T18:30:00Z">
              <w:r w:rsidRPr="00431C5C">
                <w:rPr>
                  <w:sz w:val="22"/>
                  <w:rPrChange w:id="413" w:author="Windows User" w:date="2012-07-25T18:32:00Z">
                    <w:rPr>
                      <w:rFonts w:ascii="宋体" w:hAnsi="宋体" w:cs="Arial"/>
                      <w:b/>
                      <w:bCs/>
                      <w:color w:val="0000FF"/>
                      <w:sz w:val="20"/>
                      <w:lang w:eastAsia="zh-CN"/>
                    </w:rPr>
                  </w:rPrChange>
                </w:rPr>
                <w:t xml:space="preserve"> 2, </w:t>
              </w:r>
              <w:proofErr w:type="spellStart"/>
              <w:r w:rsidRPr="00431C5C">
                <w:rPr>
                  <w:sz w:val="22"/>
                  <w:rPrChange w:id="414" w:author="Windows User" w:date="2012-07-25T18:32:00Z">
                    <w:rPr>
                      <w:rFonts w:ascii="宋体" w:hAnsi="宋体" w:cs="Arial"/>
                      <w:b/>
                      <w:bCs/>
                      <w:color w:val="0000FF"/>
                      <w:sz w:val="20"/>
                      <w:lang w:eastAsia="zh-CN"/>
                    </w:rPr>
                  </w:rPrChange>
                </w:rPr>
                <w:t>Raycom</w:t>
              </w:r>
              <w:proofErr w:type="spellEnd"/>
              <w:r w:rsidRPr="00431C5C">
                <w:rPr>
                  <w:sz w:val="22"/>
                  <w:rPrChange w:id="415" w:author="Windows User" w:date="2012-07-25T18:32:00Z">
                    <w:rPr>
                      <w:rFonts w:ascii="宋体" w:hAnsi="宋体" w:cs="Arial"/>
                      <w:b/>
                      <w:bCs/>
                      <w:color w:val="0000FF"/>
                      <w:sz w:val="20"/>
                      <w:lang w:eastAsia="zh-CN"/>
                    </w:rPr>
                  </w:rPrChange>
                </w:rPr>
                <w:t xml:space="preserve"> </w:t>
              </w:r>
              <w:proofErr w:type="spellStart"/>
              <w:r w:rsidRPr="00431C5C">
                <w:rPr>
                  <w:sz w:val="22"/>
                  <w:rPrChange w:id="416" w:author="Windows User" w:date="2012-07-25T18:32:00Z">
                    <w:rPr>
                      <w:rFonts w:ascii="宋体" w:hAnsi="宋体" w:cs="Arial"/>
                      <w:b/>
                      <w:bCs/>
                      <w:color w:val="0000FF"/>
                      <w:sz w:val="20"/>
                      <w:lang w:eastAsia="zh-CN"/>
                    </w:rPr>
                  </w:rPrChange>
                </w:rPr>
                <w:t>Infotech</w:t>
              </w:r>
              <w:proofErr w:type="spellEnd"/>
              <w:r w:rsidRPr="00431C5C">
                <w:rPr>
                  <w:sz w:val="22"/>
                  <w:rPrChange w:id="417" w:author="Windows User" w:date="2012-07-25T18:32:00Z">
                    <w:rPr>
                      <w:rFonts w:ascii="宋体" w:hAnsi="宋体" w:cs="Arial"/>
                      <w:b/>
                      <w:bCs/>
                      <w:color w:val="0000FF"/>
                      <w:sz w:val="20"/>
                      <w:lang w:eastAsia="zh-CN"/>
                    </w:rPr>
                  </w:rPrChange>
                </w:rPr>
                <w:t xml:space="preserve"> Park Tower C, North Building, 19</w:t>
              </w:r>
            </w:ins>
            <w:ins w:id="418" w:author="Windows User" w:date="2012-07-26T00:25:00Z">
              <w:r w:rsidR="00DA1278">
                <w:rPr>
                  <w:rFonts w:hint="eastAsia"/>
                  <w:sz w:val="22"/>
                  <w:lang w:eastAsia="zh-CN"/>
                </w:rPr>
                <w:t>th</w:t>
              </w:r>
            </w:ins>
            <w:ins w:id="419" w:author="Windows User" w:date="2012-07-25T18:30:00Z">
              <w:r w:rsidRPr="00431C5C">
                <w:rPr>
                  <w:sz w:val="22"/>
                  <w:rPrChange w:id="420" w:author="Windows User" w:date="2012-07-25T18:32:00Z">
                    <w:rPr>
                      <w:rFonts w:ascii="宋体" w:hAnsi="宋体" w:cs="Arial"/>
                      <w:b/>
                      <w:bCs/>
                      <w:color w:val="0000FF"/>
                      <w:sz w:val="20"/>
                      <w:lang w:eastAsia="zh-CN"/>
                    </w:rPr>
                  </w:rPrChange>
                </w:rPr>
                <w:t xml:space="preserve"> Floor,</w:t>
              </w:r>
            </w:ins>
            <w:ins w:id="421" w:author="Windows User" w:date="2012-07-25T18:29:00Z">
              <w:r w:rsidRPr="00431C5C">
                <w:rPr>
                  <w:sz w:val="22"/>
                  <w:rPrChange w:id="422" w:author="Windows User" w:date="2012-07-25T18:32:00Z">
                    <w:rPr>
                      <w:rFonts w:ascii="宋体" w:hAnsi="宋体" w:cs="Arial"/>
                      <w:b/>
                      <w:bCs/>
                      <w:color w:val="0000FF"/>
                      <w:sz w:val="20"/>
                      <w:lang w:eastAsia="zh-CN"/>
                    </w:rPr>
                  </w:rPrChange>
                </w:rPr>
                <w:t xml:space="preserve"> </w:t>
              </w:r>
            </w:ins>
            <w:ins w:id="423" w:author="Windows User" w:date="2012-07-25T18:31:00Z">
              <w:r w:rsidRPr="00431C5C">
                <w:rPr>
                  <w:sz w:val="22"/>
                  <w:rPrChange w:id="424" w:author="Windows User" w:date="2012-07-25T18:32:00Z">
                    <w:rPr>
                      <w:rFonts w:ascii="宋体" w:hAnsi="宋体" w:cs="Arial"/>
                      <w:b/>
                      <w:bCs/>
                      <w:color w:val="0000FF"/>
                      <w:sz w:val="20"/>
                      <w:lang w:eastAsia="zh-CN"/>
                    </w:rPr>
                  </w:rPrChange>
                </w:rPr>
                <w:t>Beijing, China, 100190</w:t>
              </w:r>
            </w:ins>
          </w:p>
        </w:tc>
      </w:tr>
      <w:tr w:rsidR="000A7909" w:rsidTr="00460A4A">
        <w:trPr>
          <w:cantSplit/>
          <w:trHeight w:val="615"/>
        </w:trPr>
        <w:tc>
          <w:tcPr>
            <w:tcW w:w="11122" w:type="dxa"/>
            <w:gridSpan w:val="11"/>
            <w:tcBorders>
              <w:top w:val="single" w:sz="6" w:space="0" w:color="auto"/>
              <w:bottom w:val="single" w:sz="6" w:space="0" w:color="auto"/>
            </w:tcBorders>
          </w:tcPr>
          <w:p w:rsidR="000A7909" w:rsidRDefault="000A7909" w:rsidP="00460A4A">
            <w:pPr>
              <w:keepNext/>
              <w:rPr>
                <w:sz w:val="16"/>
              </w:rPr>
            </w:pPr>
            <w:r>
              <w:rPr>
                <w:sz w:val="16"/>
              </w:rPr>
              <w:t>If not an AMD employee, then name employer and identify contract with AMD:</w:t>
            </w:r>
          </w:p>
          <w:p w:rsidR="000A7909" w:rsidRPr="00F70F24" w:rsidRDefault="000A7909" w:rsidP="00460A4A">
            <w:pPr>
              <w:keepNext/>
              <w:rPr>
                <w:szCs w:val="24"/>
              </w:rPr>
            </w:pPr>
          </w:p>
        </w:tc>
      </w:tr>
      <w:tr w:rsidR="000A7909" w:rsidRPr="00F70F24" w:rsidTr="00460A4A">
        <w:trPr>
          <w:trHeight w:val="696"/>
        </w:trPr>
        <w:tc>
          <w:tcPr>
            <w:tcW w:w="7252" w:type="dxa"/>
            <w:gridSpan w:val="7"/>
          </w:tcPr>
          <w:p w:rsidR="000A7909" w:rsidRPr="00430516" w:rsidRDefault="000A7909" w:rsidP="00460A4A">
            <w:pPr>
              <w:keepNext/>
              <w:rPr>
                <w:szCs w:val="24"/>
              </w:rPr>
            </w:pPr>
            <w:r>
              <w:rPr>
                <w:sz w:val="16"/>
              </w:rPr>
              <w:t>INVENTOR SIGNATURE</w:t>
            </w:r>
            <w:r>
              <w:rPr>
                <w:sz w:val="16"/>
              </w:rPr>
              <w:br/>
            </w:r>
          </w:p>
        </w:tc>
        <w:tc>
          <w:tcPr>
            <w:tcW w:w="3870" w:type="dxa"/>
            <w:gridSpan w:val="4"/>
          </w:tcPr>
          <w:p w:rsidR="000A7909" w:rsidRPr="00430516" w:rsidRDefault="000A7909" w:rsidP="00460A4A">
            <w:pPr>
              <w:keepNext/>
              <w:rPr>
                <w:szCs w:val="24"/>
              </w:rPr>
            </w:pPr>
            <w:r>
              <w:rPr>
                <w:sz w:val="16"/>
              </w:rPr>
              <w:t>DATE</w:t>
            </w:r>
            <w:r>
              <w:rPr>
                <w:sz w:val="16"/>
              </w:rPr>
              <w:br/>
            </w:r>
          </w:p>
        </w:tc>
      </w:tr>
    </w:tbl>
    <w:p w:rsidR="00F322A8" w:rsidRDefault="00F322A8" w:rsidP="00F322A8">
      <w:pPr>
        <w:keepNext/>
        <w:rPr>
          <w:ins w:id="425" w:author="Windows User" w:date="2013-06-20T17:45:00Z"/>
          <w:sz w:val="20"/>
          <w:lang w:eastAsia="zh-CN"/>
        </w:rPr>
      </w:pPr>
    </w:p>
    <w:p w:rsidR="00665479" w:rsidRDefault="00665479" w:rsidP="00F322A8">
      <w:pPr>
        <w:keepNext/>
        <w:rPr>
          <w:sz w:val="20"/>
        </w:rPr>
      </w:pPr>
      <w:ins w:id="426" w:author="Windows User" w:date="2013-06-20T17:45:00Z">
        <w:r>
          <w:rPr>
            <w:sz w:val="20"/>
          </w:rPr>
          <w:t>Inventor #</w:t>
        </w:r>
        <w:r>
          <w:rPr>
            <w:rFonts w:hint="eastAsia"/>
            <w:sz w:val="20"/>
            <w:lang w:eastAsia="zh-CN"/>
          </w:rPr>
          <w:t>2</w:t>
        </w:r>
        <w:r w:rsidRPr="00430516">
          <w:rPr>
            <w:sz w:val="20"/>
          </w:rPr>
          <w:t xml:space="preserve"> </w:t>
        </w:r>
      </w:ins>
    </w:p>
    <w:tbl>
      <w:tblPr>
        <w:tblW w:w="11122" w:type="dxa"/>
        <w:tblInd w:w="-34"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2032"/>
        <w:gridCol w:w="450"/>
        <w:gridCol w:w="900"/>
        <w:gridCol w:w="90"/>
        <w:gridCol w:w="180"/>
        <w:gridCol w:w="1530"/>
        <w:gridCol w:w="2070"/>
        <w:gridCol w:w="990"/>
        <w:gridCol w:w="180"/>
        <w:gridCol w:w="1260"/>
        <w:gridCol w:w="1440"/>
      </w:tblGrid>
      <w:tr w:rsidR="00665479" w:rsidTr="003D1469">
        <w:trPr>
          <w:trHeight w:val="933"/>
          <w:ins w:id="427" w:author="Windows User" w:date="2013-06-20T17:45:00Z"/>
        </w:trPr>
        <w:tc>
          <w:tcPr>
            <w:tcW w:w="3652" w:type="dxa"/>
            <w:gridSpan w:val="5"/>
          </w:tcPr>
          <w:p w:rsidR="00665479" w:rsidRDefault="00665479" w:rsidP="003D1469">
            <w:pPr>
              <w:keepNext/>
              <w:rPr>
                <w:ins w:id="428" w:author="Windows User" w:date="2013-06-20T17:45:00Z"/>
                <w:sz w:val="16"/>
              </w:rPr>
            </w:pPr>
            <w:ins w:id="429" w:author="Windows User" w:date="2013-06-20T17:45:00Z">
              <w:r>
                <w:rPr>
                  <w:sz w:val="16"/>
                </w:rPr>
                <w:t>LAST NAME</w:t>
              </w:r>
            </w:ins>
          </w:p>
          <w:p w:rsidR="00665479" w:rsidRDefault="00665479" w:rsidP="003D1469">
            <w:pPr>
              <w:keepNext/>
              <w:rPr>
                <w:ins w:id="430" w:author="Windows User" w:date="2013-06-20T17:45:00Z"/>
              </w:rPr>
            </w:pPr>
            <w:ins w:id="431" w:author="Windows User" w:date="2013-06-20T17:45:00Z">
              <w:r>
                <w:t>Xu</w:t>
              </w:r>
            </w:ins>
          </w:p>
        </w:tc>
        <w:tc>
          <w:tcPr>
            <w:tcW w:w="3600" w:type="dxa"/>
            <w:gridSpan w:val="2"/>
          </w:tcPr>
          <w:p w:rsidR="00665479" w:rsidRPr="00430516" w:rsidRDefault="00665479" w:rsidP="00665479">
            <w:pPr>
              <w:keepNext/>
              <w:rPr>
                <w:ins w:id="432" w:author="Windows User" w:date="2013-06-20T17:45:00Z"/>
                <w:szCs w:val="24"/>
              </w:rPr>
              <w:pPrChange w:id="433" w:author="Windows User" w:date="2013-06-20T17:45:00Z">
                <w:pPr>
                  <w:keepNext/>
                </w:pPr>
              </w:pPrChange>
            </w:pPr>
            <w:ins w:id="434" w:author="Windows User" w:date="2013-06-20T17:45:00Z">
              <w:r>
                <w:rPr>
                  <w:sz w:val="16"/>
                </w:rPr>
                <w:t xml:space="preserve">FIRST NAME (Full Legal, </w:t>
              </w:r>
              <w:r w:rsidRPr="00672A50">
                <w:rPr>
                  <w:sz w:val="16"/>
                </w:rPr>
                <w:t>as on Driver’s License or Passport</w:t>
              </w:r>
              <w:r>
                <w:rPr>
                  <w:sz w:val="16"/>
                </w:rPr>
                <w:t>)</w:t>
              </w:r>
              <w:r>
                <w:rPr>
                  <w:sz w:val="16"/>
                </w:rPr>
                <w:br/>
              </w:r>
              <w:r>
                <w:rPr>
                  <w:szCs w:val="24"/>
                </w:rPr>
                <w:t>Yi</w:t>
              </w:r>
            </w:ins>
          </w:p>
        </w:tc>
        <w:tc>
          <w:tcPr>
            <w:tcW w:w="2430" w:type="dxa"/>
            <w:gridSpan w:val="3"/>
          </w:tcPr>
          <w:p w:rsidR="00665479" w:rsidRPr="00430516" w:rsidRDefault="00665479" w:rsidP="003D1469">
            <w:pPr>
              <w:keepNext/>
              <w:rPr>
                <w:ins w:id="435" w:author="Windows User" w:date="2013-06-20T17:45:00Z"/>
                <w:szCs w:val="24"/>
              </w:rPr>
            </w:pPr>
            <w:ins w:id="436" w:author="Windows User" w:date="2013-06-20T17:45:00Z">
              <w:r>
                <w:rPr>
                  <w:sz w:val="16"/>
                </w:rPr>
                <w:t>COMMON/NICK NAME (if any)</w:t>
              </w:r>
              <w:r>
                <w:rPr>
                  <w:sz w:val="16"/>
                </w:rPr>
                <w:br/>
              </w:r>
            </w:ins>
          </w:p>
        </w:tc>
        <w:tc>
          <w:tcPr>
            <w:tcW w:w="1440" w:type="dxa"/>
          </w:tcPr>
          <w:p w:rsidR="00665479" w:rsidRDefault="00665479" w:rsidP="003D1469">
            <w:pPr>
              <w:keepNext/>
              <w:rPr>
                <w:ins w:id="437" w:author="Windows User" w:date="2013-06-20T17:45:00Z"/>
                <w:sz w:val="16"/>
              </w:rPr>
            </w:pPr>
            <w:ins w:id="438" w:author="Windows User" w:date="2013-06-20T17:45:00Z">
              <w:r>
                <w:rPr>
                  <w:sz w:val="16"/>
                </w:rPr>
                <w:t>MIDDLE INITIAL (if any)</w:t>
              </w:r>
            </w:ins>
          </w:p>
          <w:p w:rsidR="00665479" w:rsidRDefault="00665479" w:rsidP="003D1469">
            <w:pPr>
              <w:keepNext/>
              <w:rPr>
                <w:ins w:id="439" w:author="Windows User" w:date="2013-06-20T17:45:00Z"/>
              </w:rPr>
            </w:pPr>
          </w:p>
        </w:tc>
      </w:tr>
      <w:tr w:rsidR="00665479" w:rsidTr="003D1469">
        <w:trPr>
          <w:ins w:id="440" w:author="Windows User" w:date="2013-06-20T17:45:00Z"/>
        </w:trPr>
        <w:tc>
          <w:tcPr>
            <w:tcW w:w="2032" w:type="dxa"/>
          </w:tcPr>
          <w:p w:rsidR="00665479" w:rsidRDefault="00665479" w:rsidP="003D1469">
            <w:pPr>
              <w:keepNext/>
              <w:rPr>
                <w:ins w:id="441" w:author="Windows User" w:date="2013-06-20T17:45:00Z"/>
                <w:color w:val="FF0000"/>
                <w:sz w:val="16"/>
              </w:rPr>
            </w:pPr>
            <w:ins w:id="442" w:author="Windows User" w:date="2013-06-20T17:45:00Z">
              <w:r w:rsidRPr="00DC0385">
                <w:rPr>
                  <w:color w:val="FF0000"/>
                  <w:sz w:val="16"/>
                </w:rPr>
                <w:t>AMD BADGE #</w:t>
              </w:r>
            </w:ins>
          </w:p>
          <w:p w:rsidR="00665479" w:rsidRDefault="00665479" w:rsidP="003D1469">
            <w:pPr>
              <w:keepNext/>
              <w:rPr>
                <w:ins w:id="443" w:author="Windows User" w:date="2013-06-20T17:45:00Z"/>
              </w:rPr>
            </w:pPr>
          </w:p>
        </w:tc>
        <w:tc>
          <w:tcPr>
            <w:tcW w:w="1440" w:type="dxa"/>
            <w:gridSpan w:val="3"/>
          </w:tcPr>
          <w:p w:rsidR="00665479" w:rsidRDefault="00665479" w:rsidP="003D1469">
            <w:pPr>
              <w:keepNext/>
              <w:rPr>
                <w:ins w:id="444" w:author="Windows User" w:date="2013-06-20T17:45:00Z"/>
                <w:sz w:val="16"/>
              </w:rPr>
            </w:pPr>
            <w:ins w:id="445" w:author="Windows User" w:date="2013-06-20T17:45:00Z">
              <w:r w:rsidRPr="008B4D0A">
                <w:rPr>
                  <w:sz w:val="16"/>
                </w:rPr>
                <w:t>MAILSTOP</w:t>
              </w:r>
            </w:ins>
          </w:p>
          <w:p w:rsidR="00665479" w:rsidRPr="00F70F24" w:rsidRDefault="00665479" w:rsidP="003D1469">
            <w:pPr>
              <w:keepNext/>
              <w:rPr>
                <w:ins w:id="446" w:author="Windows User" w:date="2013-06-20T17:45:00Z"/>
                <w:szCs w:val="24"/>
              </w:rPr>
            </w:pPr>
          </w:p>
        </w:tc>
        <w:tc>
          <w:tcPr>
            <w:tcW w:w="4950" w:type="dxa"/>
            <w:gridSpan w:val="5"/>
          </w:tcPr>
          <w:p w:rsidR="00665479" w:rsidRPr="00430516" w:rsidRDefault="00665479" w:rsidP="003D1469">
            <w:pPr>
              <w:keepNext/>
              <w:rPr>
                <w:ins w:id="447" w:author="Windows User" w:date="2013-06-20T17:45:00Z"/>
                <w:szCs w:val="24"/>
              </w:rPr>
            </w:pPr>
            <w:ins w:id="448" w:author="Windows User" w:date="2013-06-20T17:45:00Z">
              <w:r w:rsidRPr="008B4D0A">
                <w:rPr>
                  <w:sz w:val="16"/>
                </w:rPr>
                <w:t>EMAIL ADDRESS</w:t>
              </w:r>
              <w:r>
                <w:rPr>
                  <w:sz w:val="16"/>
                </w:rPr>
                <w:br/>
              </w:r>
            </w:ins>
          </w:p>
        </w:tc>
        <w:tc>
          <w:tcPr>
            <w:tcW w:w="2700" w:type="dxa"/>
            <w:gridSpan w:val="2"/>
          </w:tcPr>
          <w:p w:rsidR="00665479" w:rsidRDefault="00665479" w:rsidP="003D1469">
            <w:pPr>
              <w:keepNext/>
              <w:rPr>
                <w:ins w:id="449" w:author="Windows User" w:date="2013-06-20T17:45:00Z"/>
                <w:sz w:val="16"/>
              </w:rPr>
            </w:pPr>
            <w:ins w:id="450" w:author="Windows User" w:date="2013-06-20T17:45:00Z">
              <w:r>
                <w:rPr>
                  <w:sz w:val="16"/>
                </w:rPr>
                <w:t>PHONE</w:t>
              </w:r>
            </w:ins>
          </w:p>
          <w:p w:rsidR="00665479" w:rsidRPr="00430516" w:rsidRDefault="00665479" w:rsidP="003D1469">
            <w:pPr>
              <w:keepNext/>
              <w:rPr>
                <w:ins w:id="451" w:author="Windows User" w:date="2013-06-20T17:45:00Z"/>
                <w:szCs w:val="24"/>
              </w:rPr>
            </w:pPr>
          </w:p>
        </w:tc>
      </w:tr>
      <w:tr w:rsidR="00665479" w:rsidTr="003D1469">
        <w:trPr>
          <w:cantSplit/>
          <w:ins w:id="452" w:author="Windows User" w:date="2013-06-20T17:45:00Z"/>
        </w:trPr>
        <w:tc>
          <w:tcPr>
            <w:tcW w:w="3382" w:type="dxa"/>
            <w:gridSpan w:val="3"/>
          </w:tcPr>
          <w:p w:rsidR="00665479" w:rsidRPr="00DC0385" w:rsidRDefault="00665479" w:rsidP="003D1469">
            <w:pPr>
              <w:keepNext/>
              <w:rPr>
                <w:ins w:id="453" w:author="Windows User" w:date="2013-06-20T17:45:00Z"/>
                <w:color w:val="FF0000"/>
                <w:sz w:val="16"/>
              </w:rPr>
            </w:pPr>
            <w:ins w:id="454" w:author="Windows User" w:date="2013-06-20T17:45:00Z">
              <w:r w:rsidRPr="00DC0385">
                <w:rPr>
                  <w:color w:val="FF0000"/>
                  <w:sz w:val="16"/>
                </w:rPr>
                <w:t>VICE PRESIDENT</w:t>
              </w:r>
            </w:ins>
          </w:p>
          <w:p w:rsidR="00665479" w:rsidRDefault="00665479" w:rsidP="003D1469">
            <w:pPr>
              <w:keepNext/>
              <w:rPr>
                <w:ins w:id="455" w:author="Windows User" w:date="2013-06-20T17:45:00Z"/>
              </w:rPr>
            </w:pPr>
          </w:p>
        </w:tc>
        <w:tc>
          <w:tcPr>
            <w:tcW w:w="3870" w:type="dxa"/>
            <w:gridSpan w:val="4"/>
          </w:tcPr>
          <w:p w:rsidR="00665479" w:rsidRDefault="00665479" w:rsidP="003D1469">
            <w:pPr>
              <w:keepNext/>
              <w:rPr>
                <w:ins w:id="456" w:author="Windows User" w:date="2013-06-20T17:45:00Z"/>
                <w:sz w:val="16"/>
              </w:rPr>
            </w:pPr>
            <w:ins w:id="457" w:author="Windows User" w:date="2013-06-20T17:45:00Z">
              <w:r>
                <w:rPr>
                  <w:sz w:val="16"/>
                </w:rPr>
                <w:t>DIRECTOR</w:t>
              </w:r>
            </w:ins>
          </w:p>
          <w:p w:rsidR="00665479" w:rsidRDefault="00665479" w:rsidP="003D1469">
            <w:pPr>
              <w:keepNext/>
              <w:rPr>
                <w:ins w:id="458" w:author="Windows User" w:date="2013-06-20T17:45:00Z"/>
              </w:rPr>
            </w:pPr>
          </w:p>
        </w:tc>
        <w:tc>
          <w:tcPr>
            <w:tcW w:w="3870" w:type="dxa"/>
            <w:gridSpan w:val="4"/>
          </w:tcPr>
          <w:p w:rsidR="00665479" w:rsidRDefault="00665479" w:rsidP="003D1469">
            <w:pPr>
              <w:keepNext/>
              <w:rPr>
                <w:ins w:id="459" w:author="Windows User" w:date="2013-06-20T17:45:00Z"/>
                <w:sz w:val="16"/>
              </w:rPr>
            </w:pPr>
            <w:ins w:id="460" w:author="Windows User" w:date="2013-06-20T17:45:00Z">
              <w:r>
                <w:rPr>
                  <w:sz w:val="16"/>
                </w:rPr>
                <w:t>CITIZENSHIP</w:t>
              </w:r>
            </w:ins>
          </w:p>
          <w:p w:rsidR="00665479" w:rsidRDefault="00665479" w:rsidP="003D1469">
            <w:pPr>
              <w:keepNext/>
              <w:rPr>
                <w:ins w:id="461" w:author="Windows User" w:date="2013-06-20T17:45:00Z"/>
              </w:rPr>
            </w:pPr>
          </w:p>
        </w:tc>
      </w:tr>
      <w:tr w:rsidR="00665479" w:rsidTr="003D1469">
        <w:trPr>
          <w:trHeight w:val="485"/>
          <w:ins w:id="462" w:author="Windows User" w:date="2013-06-20T17:45:00Z"/>
        </w:trPr>
        <w:tc>
          <w:tcPr>
            <w:tcW w:w="2482" w:type="dxa"/>
            <w:gridSpan w:val="2"/>
          </w:tcPr>
          <w:p w:rsidR="00665479" w:rsidRDefault="00665479" w:rsidP="003D1469">
            <w:pPr>
              <w:keepNext/>
              <w:rPr>
                <w:ins w:id="463" w:author="Windows User" w:date="2013-06-20T17:45:00Z"/>
                <w:sz w:val="16"/>
              </w:rPr>
            </w:pPr>
            <w:ins w:id="464" w:author="Windows User" w:date="2013-06-20T17:45:00Z">
              <w:r>
                <w:rPr>
                  <w:sz w:val="16"/>
                </w:rPr>
                <w:t>DEPARTMENT #</w:t>
              </w:r>
            </w:ins>
          </w:p>
          <w:p w:rsidR="00665479" w:rsidRPr="00F70F24" w:rsidRDefault="00665479" w:rsidP="003D1469">
            <w:pPr>
              <w:keepNext/>
              <w:rPr>
                <w:ins w:id="465" w:author="Windows User" w:date="2013-06-20T17:45:00Z"/>
                <w:szCs w:val="24"/>
              </w:rPr>
            </w:pPr>
          </w:p>
        </w:tc>
        <w:tc>
          <w:tcPr>
            <w:tcW w:w="2700" w:type="dxa"/>
            <w:gridSpan w:val="4"/>
          </w:tcPr>
          <w:p w:rsidR="00665479" w:rsidRDefault="00665479" w:rsidP="003D1469">
            <w:pPr>
              <w:keepNext/>
              <w:rPr>
                <w:ins w:id="466" w:author="Windows User" w:date="2013-06-20T17:45:00Z"/>
                <w:sz w:val="16"/>
              </w:rPr>
            </w:pPr>
            <w:ins w:id="467" w:author="Windows User" w:date="2013-06-20T17:45:00Z">
              <w:r>
                <w:rPr>
                  <w:sz w:val="16"/>
                </w:rPr>
                <w:t>DIVISION</w:t>
              </w:r>
            </w:ins>
          </w:p>
          <w:p w:rsidR="00665479" w:rsidRPr="00F70F24" w:rsidRDefault="00665479" w:rsidP="003D1469">
            <w:pPr>
              <w:keepNext/>
              <w:rPr>
                <w:ins w:id="468" w:author="Windows User" w:date="2013-06-20T17:45:00Z"/>
                <w:szCs w:val="24"/>
              </w:rPr>
            </w:pPr>
          </w:p>
        </w:tc>
        <w:tc>
          <w:tcPr>
            <w:tcW w:w="3060" w:type="dxa"/>
            <w:gridSpan w:val="2"/>
          </w:tcPr>
          <w:p w:rsidR="00665479" w:rsidRPr="00430516" w:rsidRDefault="00665479" w:rsidP="003D1469">
            <w:pPr>
              <w:keepNext/>
              <w:rPr>
                <w:ins w:id="469" w:author="Windows User" w:date="2013-06-20T17:45:00Z"/>
                <w:szCs w:val="24"/>
              </w:rPr>
            </w:pPr>
            <w:ins w:id="470" w:author="Windows User" w:date="2013-06-20T17:45:00Z">
              <w:r w:rsidRPr="00E413DB">
                <w:rPr>
                  <w:sz w:val="16"/>
                </w:rPr>
                <w:t>MANAGER</w:t>
              </w:r>
              <w:r>
                <w:rPr>
                  <w:sz w:val="16"/>
                </w:rPr>
                <w:br/>
              </w:r>
            </w:ins>
          </w:p>
        </w:tc>
        <w:tc>
          <w:tcPr>
            <w:tcW w:w="2880" w:type="dxa"/>
            <w:gridSpan w:val="3"/>
          </w:tcPr>
          <w:p w:rsidR="00665479" w:rsidRDefault="00665479" w:rsidP="003D1469">
            <w:pPr>
              <w:keepNext/>
              <w:rPr>
                <w:ins w:id="471" w:author="Windows User" w:date="2013-06-20T17:45:00Z"/>
                <w:sz w:val="16"/>
              </w:rPr>
            </w:pPr>
            <w:ins w:id="472" w:author="Windows User" w:date="2013-06-20T17:45:00Z">
              <w:r>
                <w:rPr>
                  <w:sz w:val="16"/>
                </w:rPr>
                <w:t>SITE</w:t>
              </w:r>
            </w:ins>
          </w:p>
          <w:p w:rsidR="00665479" w:rsidRDefault="00665479" w:rsidP="003D1469">
            <w:pPr>
              <w:keepNext/>
              <w:rPr>
                <w:ins w:id="473" w:author="Windows User" w:date="2013-06-20T17:45:00Z"/>
              </w:rPr>
            </w:pPr>
          </w:p>
        </w:tc>
      </w:tr>
      <w:tr w:rsidR="00665479" w:rsidTr="003D1469">
        <w:trPr>
          <w:cantSplit/>
          <w:trHeight w:val="430"/>
          <w:ins w:id="474" w:author="Windows User" w:date="2013-06-20T17:45:00Z"/>
        </w:trPr>
        <w:tc>
          <w:tcPr>
            <w:tcW w:w="11122" w:type="dxa"/>
            <w:gridSpan w:val="11"/>
            <w:tcBorders>
              <w:bottom w:val="single" w:sz="6" w:space="0" w:color="auto"/>
            </w:tcBorders>
          </w:tcPr>
          <w:p w:rsidR="00665479" w:rsidRDefault="00665479" w:rsidP="003D1469">
            <w:pPr>
              <w:keepNext/>
              <w:rPr>
                <w:ins w:id="475" w:author="Windows User" w:date="2013-06-20T17:45:00Z"/>
                <w:sz w:val="16"/>
              </w:rPr>
            </w:pPr>
            <w:ins w:id="476" w:author="Windows User" w:date="2013-06-20T17:45:00Z">
              <w:r>
                <w:rPr>
                  <w:sz w:val="16"/>
                </w:rPr>
                <w:t>HOME ADDRESS</w:t>
              </w:r>
            </w:ins>
          </w:p>
          <w:p w:rsidR="00665479" w:rsidRPr="00F70F24" w:rsidRDefault="00665479" w:rsidP="003D1469">
            <w:pPr>
              <w:keepNext/>
              <w:rPr>
                <w:ins w:id="477" w:author="Windows User" w:date="2013-06-20T17:45:00Z"/>
                <w:szCs w:val="24"/>
              </w:rPr>
            </w:pPr>
          </w:p>
        </w:tc>
      </w:tr>
      <w:tr w:rsidR="00665479" w:rsidTr="003D1469">
        <w:trPr>
          <w:cantSplit/>
          <w:trHeight w:val="615"/>
          <w:ins w:id="478" w:author="Windows User" w:date="2013-06-20T17:45:00Z"/>
        </w:trPr>
        <w:tc>
          <w:tcPr>
            <w:tcW w:w="11122" w:type="dxa"/>
            <w:gridSpan w:val="11"/>
            <w:tcBorders>
              <w:top w:val="single" w:sz="6" w:space="0" w:color="auto"/>
              <w:bottom w:val="single" w:sz="6" w:space="0" w:color="auto"/>
            </w:tcBorders>
          </w:tcPr>
          <w:p w:rsidR="00665479" w:rsidRDefault="00665479" w:rsidP="003D1469">
            <w:pPr>
              <w:keepNext/>
              <w:rPr>
                <w:ins w:id="479" w:author="Windows User" w:date="2013-06-20T17:45:00Z"/>
                <w:sz w:val="16"/>
              </w:rPr>
            </w:pPr>
            <w:ins w:id="480" w:author="Windows User" w:date="2013-06-20T17:45:00Z">
              <w:r>
                <w:rPr>
                  <w:sz w:val="16"/>
                </w:rPr>
                <w:t>If not an AMD employee, then name employer and identify contract with AMD:</w:t>
              </w:r>
            </w:ins>
          </w:p>
          <w:p w:rsidR="00665479" w:rsidRDefault="00665479" w:rsidP="003D1469">
            <w:pPr>
              <w:keepNext/>
              <w:rPr>
                <w:ins w:id="481" w:author="Windows User" w:date="2013-06-20T17:45:00Z"/>
              </w:rPr>
            </w:pPr>
          </w:p>
        </w:tc>
      </w:tr>
      <w:tr w:rsidR="00665479" w:rsidRPr="00F70F24" w:rsidTr="003D1469">
        <w:trPr>
          <w:trHeight w:val="696"/>
          <w:ins w:id="482" w:author="Windows User" w:date="2013-06-20T17:45:00Z"/>
        </w:trPr>
        <w:tc>
          <w:tcPr>
            <w:tcW w:w="7252" w:type="dxa"/>
            <w:gridSpan w:val="7"/>
          </w:tcPr>
          <w:p w:rsidR="00665479" w:rsidRPr="00430516" w:rsidRDefault="00665479" w:rsidP="003D1469">
            <w:pPr>
              <w:keepNext/>
              <w:rPr>
                <w:ins w:id="483" w:author="Windows User" w:date="2013-06-20T17:45:00Z"/>
                <w:szCs w:val="24"/>
              </w:rPr>
            </w:pPr>
            <w:ins w:id="484" w:author="Windows User" w:date="2013-06-20T17:45:00Z">
              <w:r>
                <w:rPr>
                  <w:sz w:val="16"/>
                </w:rPr>
                <w:t>INVENTOR SIGNATURE</w:t>
              </w:r>
              <w:r>
                <w:rPr>
                  <w:sz w:val="16"/>
                </w:rPr>
                <w:br/>
              </w:r>
            </w:ins>
          </w:p>
        </w:tc>
        <w:tc>
          <w:tcPr>
            <w:tcW w:w="3870" w:type="dxa"/>
            <w:gridSpan w:val="4"/>
          </w:tcPr>
          <w:p w:rsidR="00665479" w:rsidRPr="00430516" w:rsidRDefault="00665479" w:rsidP="003D1469">
            <w:pPr>
              <w:keepNext/>
              <w:rPr>
                <w:ins w:id="485" w:author="Windows User" w:date="2013-06-20T17:45:00Z"/>
                <w:szCs w:val="24"/>
              </w:rPr>
            </w:pPr>
            <w:ins w:id="486" w:author="Windows User" w:date="2013-06-20T17:45:00Z">
              <w:r>
                <w:rPr>
                  <w:sz w:val="16"/>
                </w:rPr>
                <w:t>DATE</w:t>
              </w:r>
              <w:r>
                <w:rPr>
                  <w:sz w:val="16"/>
                </w:rPr>
                <w:br/>
              </w:r>
            </w:ins>
          </w:p>
        </w:tc>
      </w:tr>
    </w:tbl>
    <w:p w:rsidR="00665479" w:rsidRDefault="00665479" w:rsidP="00F322A8">
      <w:pPr>
        <w:keepNext/>
        <w:rPr>
          <w:ins w:id="487" w:author="Windows User" w:date="2013-06-20T17:45:00Z"/>
          <w:sz w:val="20"/>
        </w:rPr>
      </w:pPr>
    </w:p>
    <w:p w:rsidR="00F322A8" w:rsidRDefault="000A7909" w:rsidP="00F322A8">
      <w:pPr>
        <w:keepNext/>
        <w:rPr>
          <w:sz w:val="20"/>
        </w:rPr>
      </w:pPr>
      <w:r>
        <w:rPr>
          <w:sz w:val="20"/>
        </w:rPr>
        <w:t xml:space="preserve"> </w:t>
      </w:r>
      <w:r w:rsidR="00F322A8">
        <w:rPr>
          <w:sz w:val="20"/>
        </w:rPr>
        <w:t>Inventor #</w:t>
      </w:r>
      <w:ins w:id="488" w:author="Windows User" w:date="2013-06-20T17:45:00Z">
        <w:r w:rsidR="00665479">
          <w:rPr>
            <w:sz w:val="20"/>
          </w:rPr>
          <w:t>3</w:t>
        </w:r>
      </w:ins>
      <w:del w:id="489" w:author="Windows User" w:date="2013-06-20T17:45:00Z">
        <w:r w:rsidR="00F322A8" w:rsidDel="00665479">
          <w:rPr>
            <w:rFonts w:hint="eastAsia"/>
            <w:sz w:val="20"/>
            <w:lang w:eastAsia="zh-CN"/>
          </w:rPr>
          <w:delText>2</w:delText>
        </w:r>
        <w:r w:rsidR="00F322A8" w:rsidRPr="00430516" w:rsidDel="00665479">
          <w:rPr>
            <w:sz w:val="20"/>
          </w:rPr>
          <w:delText xml:space="preserve"> </w:delText>
        </w:r>
      </w:del>
    </w:p>
    <w:tbl>
      <w:tblPr>
        <w:tblW w:w="11122" w:type="dxa"/>
        <w:tblInd w:w="-34"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2032"/>
        <w:gridCol w:w="450"/>
        <w:gridCol w:w="900"/>
        <w:gridCol w:w="90"/>
        <w:gridCol w:w="180"/>
        <w:gridCol w:w="1530"/>
        <w:gridCol w:w="2070"/>
        <w:gridCol w:w="990"/>
        <w:gridCol w:w="180"/>
        <w:gridCol w:w="1260"/>
        <w:gridCol w:w="1440"/>
      </w:tblGrid>
      <w:tr w:rsidR="006774FB" w:rsidTr="00322239">
        <w:trPr>
          <w:trHeight w:val="933"/>
          <w:ins w:id="490" w:author="Windows User" w:date="2012-11-15T20:35:00Z"/>
        </w:trPr>
        <w:tc>
          <w:tcPr>
            <w:tcW w:w="3652" w:type="dxa"/>
            <w:gridSpan w:val="5"/>
          </w:tcPr>
          <w:p w:rsidR="006774FB" w:rsidRDefault="006774FB" w:rsidP="00322239">
            <w:pPr>
              <w:keepNext/>
              <w:rPr>
                <w:ins w:id="491" w:author="Windows User" w:date="2012-11-15T20:35:00Z"/>
                <w:sz w:val="16"/>
              </w:rPr>
            </w:pPr>
            <w:ins w:id="492" w:author="Windows User" w:date="2012-11-15T20:35:00Z">
              <w:r>
                <w:rPr>
                  <w:sz w:val="16"/>
                </w:rPr>
                <w:t>LAST NAME</w:t>
              </w:r>
            </w:ins>
          </w:p>
          <w:p w:rsidR="006774FB" w:rsidRDefault="00665479" w:rsidP="00322239">
            <w:pPr>
              <w:keepNext/>
              <w:rPr>
                <w:ins w:id="493" w:author="Windows User" w:date="2012-11-15T20:35:00Z"/>
              </w:rPr>
            </w:pPr>
            <w:ins w:id="494" w:author="Windows User" w:date="2013-06-20T17:46:00Z">
              <w:r>
                <w:rPr>
                  <w:szCs w:val="24"/>
                </w:rPr>
                <w:t>Wang</w:t>
              </w:r>
            </w:ins>
          </w:p>
        </w:tc>
        <w:tc>
          <w:tcPr>
            <w:tcW w:w="3600" w:type="dxa"/>
            <w:gridSpan w:val="2"/>
          </w:tcPr>
          <w:p w:rsidR="006774FB" w:rsidRPr="00430516" w:rsidRDefault="006774FB" w:rsidP="00665479">
            <w:pPr>
              <w:keepNext/>
              <w:rPr>
                <w:ins w:id="495" w:author="Windows User" w:date="2012-11-15T20:35:00Z"/>
                <w:szCs w:val="24"/>
              </w:rPr>
              <w:pPrChange w:id="496" w:author="Windows User" w:date="2013-06-20T17:46:00Z">
                <w:pPr>
                  <w:keepNext/>
                </w:pPr>
              </w:pPrChange>
            </w:pPr>
            <w:ins w:id="497" w:author="Windows User" w:date="2012-11-15T20:35:00Z">
              <w:r>
                <w:rPr>
                  <w:sz w:val="16"/>
                </w:rPr>
                <w:t xml:space="preserve">FIRST NAME (Full Legal, </w:t>
              </w:r>
              <w:r w:rsidRPr="00672A50">
                <w:rPr>
                  <w:sz w:val="16"/>
                </w:rPr>
                <w:t>as on Driver’s License or Passport</w:t>
              </w:r>
              <w:r>
                <w:rPr>
                  <w:sz w:val="16"/>
                </w:rPr>
                <w:t>)</w:t>
              </w:r>
              <w:r>
                <w:rPr>
                  <w:sz w:val="16"/>
                </w:rPr>
                <w:br/>
              </w:r>
            </w:ins>
            <w:ins w:id="498" w:author="Windows User" w:date="2013-06-20T17:45:00Z">
              <w:r w:rsidR="00665479">
                <w:t>Weiyan</w:t>
              </w:r>
            </w:ins>
          </w:p>
        </w:tc>
        <w:tc>
          <w:tcPr>
            <w:tcW w:w="2430" w:type="dxa"/>
            <w:gridSpan w:val="3"/>
          </w:tcPr>
          <w:p w:rsidR="006774FB" w:rsidRPr="00430516" w:rsidRDefault="006774FB" w:rsidP="00322239">
            <w:pPr>
              <w:keepNext/>
              <w:rPr>
                <w:ins w:id="499" w:author="Windows User" w:date="2012-11-15T20:35:00Z"/>
                <w:szCs w:val="24"/>
              </w:rPr>
            </w:pPr>
            <w:ins w:id="500" w:author="Windows User" w:date="2012-11-15T20:35:00Z">
              <w:r>
                <w:rPr>
                  <w:sz w:val="16"/>
                </w:rPr>
                <w:t>COMMON/NICK NAME (if any)</w:t>
              </w:r>
              <w:r>
                <w:rPr>
                  <w:sz w:val="16"/>
                </w:rPr>
                <w:br/>
              </w:r>
            </w:ins>
          </w:p>
        </w:tc>
        <w:tc>
          <w:tcPr>
            <w:tcW w:w="1440" w:type="dxa"/>
          </w:tcPr>
          <w:p w:rsidR="006774FB" w:rsidRDefault="006774FB" w:rsidP="00322239">
            <w:pPr>
              <w:keepNext/>
              <w:rPr>
                <w:ins w:id="501" w:author="Windows User" w:date="2012-11-15T20:35:00Z"/>
                <w:sz w:val="16"/>
              </w:rPr>
            </w:pPr>
            <w:ins w:id="502" w:author="Windows User" w:date="2012-11-15T20:35:00Z">
              <w:r>
                <w:rPr>
                  <w:sz w:val="16"/>
                </w:rPr>
                <w:t>MIDDLE INITIAL (if any)</w:t>
              </w:r>
            </w:ins>
          </w:p>
          <w:p w:rsidR="006774FB" w:rsidRDefault="006774FB" w:rsidP="00322239">
            <w:pPr>
              <w:keepNext/>
              <w:rPr>
                <w:ins w:id="503" w:author="Windows User" w:date="2012-11-15T20:35:00Z"/>
              </w:rPr>
            </w:pPr>
          </w:p>
        </w:tc>
      </w:tr>
      <w:tr w:rsidR="006774FB" w:rsidTr="00322239">
        <w:trPr>
          <w:ins w:id="504" w:author="Windows User" w:date="2012-11-15T20:35:00Z"/>
        </w:trPr>
        <w:tc>
          <w:tcPr>
            <w:tcW w:w="2032" w:type="dxa"/>
          </w:tcPr>
          <w:p w:rsidR="006774FB" w:rsidRDefault="006774FB" w:rsidP="00322239">
            <w:pPr>
              <w:keepNext/>
              <w:rPr>
                <w:ins w:id="505" w:author="Windows User" w:date="2012-11-15T20:35:00Z"/>
                <w:color w:val="FF0000"/>
                <w:sz w:val="16"/>
              </w:rPr>
            </w:pPr>
            <w:ins w:id="506" w:author="Windows User" w:date="2012-11-15T20:35:00Z">
              <w:r w:rsidRPr="00DC0385">
                <w:rPr>
                  <w:color w:val="FF0000"/>
                  <w:sz w:val="16"/>
                </w:rPr>
                <w:t>AMD BADGE #</w:t>
              </w:r>
            </w:ins>
          </w:p>
          <w:p w:rsidR="006774FB" w:rsidRDefault="006774FB" w:rsidP="00322239">
            <w:pPr>
              <w:keepNext/>
              <w:rPr>
                <w:ins w:id="507" w:author="Windows User" w:date="2012-11-15T20:35:00Z"/>
              </w:rPr>
            </w:pPr>
          </w:p>
        </w:tc>
        <w:tc>
          <w:tcPr>
            <w:tcW w:w="1440" w:type="dxa"/>
            <w:gridSpan w:val="3"/>
          </w:tcPr>
          <w:p w:rsidR="006774FB" w:rsidRDefault="006774FB" w:rsidP="00322239">
            <w:pPr>
              <w:keepNext/>
              <w:rPr>
                <w:ins w:id="508" w:author="Windows User" w:date="2012-11-15T20:35:00Z"/>
                <w:sz w:val="16"/>
              </w:rPr>
            </w:pPr>
            <w:ins w:id="509" w:author="Windows User" w:date="2012-11-15T20:35:00Z">
              <w:r w:rsidRPr="008B4D0A">
                <w:rPr>
                  <w:sz w:val="16"/>
                </w:rPr>
                <w:t>MAILSTOP</w:t>
              </w:r>
            </w:ins>
          </w:p>
          <w:p w:rsidR="006774FB" w:rsidRPr="00F70F24" w:rsidRDefault="006774FB" w:rsidP="00322239">
            <w:pPr>
              <w:keepNext/>
              <w:rPr>
                <w:ins w:id="510" w:author="Windows User" w:date="2012-11-15T20:35:00Z"/>
                <w:szCs w:val="24"/>
              </w:rPr>
            </w:pPr>
          </w:p>
        </w:tc>
        <w:tc>
          <w:tcPr>
            <w:tcW w:w="4950" w:type="dxa"/>
            <w:gridSpan w:val="5"/>
          </w:tcPr>
          <w:p w:rsidR="006774FB" w:rsidRPr="00430516" w:rsidRDefault="006774FB" w:rsidP="00665479">
            <w:pPr>
              <w:keepNext/>
              <w:rPr>
                <w:ins w:id="511" w:author="Windows User" w:date="2012-11-15T20:35:00Z"/>
                <w:szCs w:val="24"/>
              </w:rPr>
              <w:pPrChange w:id="512" w:author="Windows User" w:date="2013-06-20T17:44:00Z">
                <w:pPr>
                  <w:keepNext/>
                </w:pPr>
              </w:pPrChange>
            </w:pPr>
            <w:ins w:id="513" w:author="Windows User" w:date="2012-11-15T20:35:00Z">
              <w:r w:rsidRPr="008B4D0A">
                <w:rPr>
                  <w:sz w:val="16"/>
                </w:rPr>
                <w:t>EMAIL ADDRESS</w:t>
              </w:r>
              <w:r>
                <w:rPr>
                  <w:sz w:val="16"/>
                </w:rPr>
                <w:br/>
              </w:r>
            </w:ins>
          </w:p>
        </w:tc>
        <w:tc>
          <w:tcPr>
            <w:tcW w:w="2700" w:type="dxa"/>
            <w:gridSpan w:val="2"/>
          </w:tcPr>
          <w:p w:rsidR="006774FB" w:rsidRDefault="006774FB" w:rsidP="00322239">
            <w:pPr>
              <w:keepNext/>
              <w:rPr>
                <w:ins w:id="514" w:author="Windows User" w:date="2012-11-15T20:35:00Z"/>
                <w:sz w:val="16"/>
              </w:rPr>
            </w:pPr>
            <w:ins w:id="515" w:author="Windows User" w:date="2012-11-15T20:35:00Z">
              <w:r>
                <w:rPr>
                  <w:sz w:val="16"/>
                </w:rPr>
                <w:t>PHONE</w:t>
              </w:r>
            </w:ins>
          </w:p>
          <w:p w:rsidR="006774FB" w:rsidRPr="00430516" w:rsidRDefault="006774FB" w:rsidP="00322239">
            <w:pPr>
              <w:keepNext/>
              <w:rPr>
                <w:ins w:id="516" w:author="Windows User" w:date="2012-11-15T20:35:00Z"/>
                <w:szCs w:val="24"/>
              </w:rPr>
            </w:pPr>
          </w:p>
        </w:tc>
      </w:tr>
      <w:tr w:rsidR="006774FB" w:rsidTr="00322239">
        <w:trPr>
          <w:cantSplit/>
          <w:ins w:id="517" w:author="Windows User" w:date="2012-11-15T20:35:00Z"/>
        </w:trPr>
        <w:tc>
          <w:tcPr>
            <w:tcW w:w="3382" w:type="dxa"/>
            <w:gridSpan w:val="3"/>
          </w:tcPr>
          <w:p w:rsidR="006774FB" w:rsidRPr="00DC0385" w:rsidRDefault="006774FB" w:rsidP="00322239">
            <w:pPr>
              <w:keepNext/>
              <w:rPr>
                <w:ins w:id="518" w:author="Windows User" w:date="2012-11-15T20:35:00Z"/>
                <w:color w:val="FF0000"/>
                <w:sz w:val="16"/>
              </w:rPr>
            </w:pPr>
            <w:ins w:id="519" w:author="Windows User" w:date="2012-11-15T20:35:00Z">
              <w:r w:rsidRPr="00DC0385">
                <w:rPr>
                  <w:color w:val="FF0000"/>
                  <w:sz w:val="16"/>
                </w:rPr>
                <w:t>VICE PRESIDENT</w:t>
              </w:r>
            </w:ins>
          </w:p>
          <w:p w:rsidR="006774FB" w:rsidRDefault="006774FB" w:rsidP="00322239">
            <w:pPr>
              <w:keepNext/>
              <w:rPr>
                <w:ins w:id="520" w:author="Windows User" w:date="2012-11-15T20:35:00Z"/>
              </w:rPr>
            </w:pPr>
          </w:p>
        </w:tc>
        <w:tc>
          <w:tcPr>
            <w:tcW w:w="3870" w:type="dxa"/>
            <w:gridSpan w:val="4"/>
          </w:tcPr>
          <w:p w:rsidR="006774FB" w:rsidRDefault="006774FB" w:rsidP="00322239">
            <w:pPr>
              <w:keepNext/>
              <w:rPr>
                <w:ins w:id="521" w:author="Windows User" w:date="2012-11-15T20:35:00Z"/>
                <w:sz w:val="16"/>
              </w:rPr>
            </w:pPr>
            <w:ins w:id="522" w:author="Windows User" w:date="2012-11-15T20:35:00Z">
              <w:r>
                <w:rPr>
                  <w:sz w:val="16"/>
                </w:rPr>
                <w:t>DIRECTOR</w:t>
              </w:r>
            </w:ins>
          </w:p>
          <w:p w:rsidR="006774FB" w:rsidRDefault="006774FB" w:rsidP="00322239">
            <w:pPr>
              <w:keepNext/>
              <w:rPr>
                <w:ins w:id="523" w:author="Windows User" w:date="2012-11-15T20:35:00Z"/>
              </w:rPr>
            </w:pPr>
          </w:p>
        </w:tc>
        <w:tc>
          <w:tcPr>
            <w:tcW w:w="3870" w:type="dxa"/>
            <w:gridSpan w:val="4"/>
          </w:tcPr>
          <w:p w:rsidR="006774FB" w:rsidRDefault="006774FB" w:rsidP="00322239">
            <w:pPr>
              <w:keepNext/>
              <w:rPr>
                <w:ins w:id="524" w:author="Windows User" w:date="2012-11-15T20:35:00Z"/>
                <w:sz w:val="16"/>
              </w:rPr>
            </w:pPr>
            <w:ins w:id="525" w:author="Windows User" w:date="2012-11-15T20:35:00Z">
              <w:r>
                <w:rPr>
                  <w:sz w:val="16"/>
                </w:rPr>
                <w:t>CITIZENSHIP</w:t>
              </w:r>
            </w:ins>
          </w:p>
          <w:p w:rsidR="006774FB" w:rsidRDefault="006774FB" w:rsidP="00322239">
            <w:pPr>
              <w:keepNext/>
              <w:rPr>
                <w:ins w:id="526" w:author="Windows User" w:date="2012-11-15T20:35:00Z"/>
              </w:rPr>
            </w:pPr>
          </w:p>
        </w:tc>
      </w:tr>
      <w:tr w:rsidR="006774FB" w:rsidTr="00322239">
        <w:trPr>
          <w:trHeight w:val="485"/>
          <w:ins w:id="527" w:author="Windows User" w:date="2012-11-15T20:35:00Z"/>
        </w:trPr>
        <w:tc>
          <w:tcPr>
            <w:tcW w:w="2482" w:type="dxa"/>
            <w:gridSpan w:val="2"/>
          </w:tcPr>
          <w:p w:rsidR="006774FB" w:rsidRDefault="006774FB" w:rsidP="00322239">
            <w:pPr>
              <w:keepNext/>
              <w:rPr>
                <w:ins w:id="528" w:author="Windows User" w:date="2012-11-15T20:35:00Z"/>
                <w:sz w:val="16"/>
              </w:rPr>
            </w:pPr>
            <w:ins w:id="529" w:author="Windows User" w:date="2012-11-15T20:35:00Z">
              <w:r>
                <w:rPr>
                  <w:sz w:val="16"/>
                </w:rPr>
                <w:lastRenderedPageBreak/>
                <w:t>DEPARTMENT #</w:t>
              </w:r>
            </w:ins>
          </w:p>
          <w:p w:rsidR="006774FB" w:rsidRPr="00F70F24" w:rsidRDefault="006774FB" w:rsidP="00322239">
            <w:pPr>
              <w:keepNext/>
              <w:rPr>
                <w:ins w:id="530" w:author="Windows User" w:date="2012-11-15T20:35:00Z"/>
                <w:szCs w:val="24"/>
              </w:rPr>
            </w:pPr>
          </w:p>
        </w:tc>
        <w:tc>
          <w:tcPr>
            <w:tcW w:w="2700" w:type="dxa"/>
            <w:gridSpan w:val="4"/>
          </w:tcPr>
          <w:p w:rsidR="006774FB" w:rsidRDefault="006774FB" w:rsidP="00322239">
            <w:pPr>
              <w:keepNext/>
              <w:rPr>
                <w:ins w:id="531" w:author="Windows User" w:date="2012-11-15T20:35:00Z"/>
                <w:sz w:val="16"/>
              </w:rPr>
            </w:pPr>
            <w:ins w:id="532" w:author="Windows User" w:date="2012-11-15T20:35:00Z">
              <w:r>
                <w:rPr>
                  <w:sz w:val="16"/>
                </w:rPr>
                <w:t>DIVISION</w:t>
              </w:r>
            </w:ins>
          </w:p>
          <w:p w:rsidR="006774FB" w:rsidRPr="00F70F24" w:rsidRDefault="006774FB" w:rsidP="00322239">
            <w:pPr>
              <w:keepNext/>
              <w:rPr>
                <w:ins w:id="533" w:author="Windows User" w:date="2012-11-15T20:35:00Z"/>
                <w:szCs w:val="24"/>
              </w:rPr>
            </w:pPr>
          </w:p>
        </w:tc>
        <w:tc>
          <w:tcPr>
            <w:tcW w:w="3060" w:type="dxa"/>
            <w:gridSpan w:val="2"/>
          </w:tcPr>
          <w:p w:rsidR="006774FB" w:rsidRPr="00430516" w:rsidRDefault="006774FB" w:rsidP="00665479">
            <w:pPr>
              <w:keepNext/>
              <w:rPr>
                <w:ins w:id="534" w:author="Windows User" w:date="2012-11-15T20:35:00Z"/>
                <w:szCs w:val="24"/>
              </w:rPr>
              <w:pPrChange w:id="535" w:author="Windows User" w:date="2013-06-20T17:44:00Z">
                <w:pPr>
                  <w:keepNext/>
                </w:pPr>
              </w:pPrChange>
            </w:pPr>
            <w:ins w:id="536" w:author="Windows User" w:date="2012-11-15T20:35:00Z">
              <w:r w:rsidRPr="00E413DB">
                <w:rPr>
                  <w:sz w:val="16"/>
                </w:rPr>
                <w:t>MANAGER</w:t>
              </w:r>
              <w:r>
                <w:rPr>
                  <w:sz w:val="16"/>
                </w:rPr>
                <w:br/>
              </w:r>
            </w:ins>
          </w:p>
        </w:tc>
        <w:tc>
          <w:tcPr>
            <w:tcW w:w="2880" w:type="dxa"/>
            <w:gridSpan w:val="3"/>
          </w:tcPr>
          <w:p w:rsidR="006774FB" w:rsidRDefault="006774FB" w:rsidP="00322239">
            <w:pPr>
              <w:keepNext/>
              <w:rPr>
                <w:ins w:id="537" w:author="Windows User" w:date="2012-11-15T20:35:00Z"/>
                <w:sz w:val="16"/>
              </w:rPr>
            </w:pPr>
            <w:ins w:id="538" w:author="Windows User" w:date="2012-11-15T20:35:00Z">
              <w:r>
                <w:rPr>
                  <w:sz w:val="16"/>
                </w:rPr>
                <w:t>SITE</w:t>
              </w:r>
            </w:ins>
          </w:p>
          <w:p w:rsidR="006774FB" w:rsidRDefault="006774FB" w:rsidP="00322239">
            <w:pPr>
              <w:keepNext/>
              <w:rPr>
                <w:ins w:id="539" w:author="Windows User" w:date="2012-11-15T20:35:00Z"/>
              </w:rPr>
            </w:pPr>
          </w:p>
        </w:tc>
      </w:tr>
      <w:tr w:rsidR="006774FB" w:rsidTr="00322239">
        <w:trPr>
          <w:cantSplit/>
          <w:trHeight w:val="430"/>
          <w:ins w:id="540" w:author="Windows User" w:date="2012-11-15T20:35:00Z"/>
        </w:trPr>
        <w:tc>
          <w:tcPr>
            <w:tcW w:w="11122" w:type="dxa"/>
            <w:gridSpan w:val="11"/>
            <w:tcBorders>
              <w:bottom w:val="single" w:sz="6" w:space="0" w:color="auto"/>
            </w:tcBorders>
          </w:tcPr>
          <w:p w:rsidR="006774FB" w:rsidRDefault="006774FB" w:rsidP="00322239">
            <w:pPr>
              <w:keepNext/>
              <w:rPr>
                <w:ins w:id="541" w:author="Windows User" w:date="2012-11-15T20:35:00Z"/>
                <w:sz w:val="16"/>
              </w:rPr>
            </w:pPr>
            <w:ins w:id="542" w:author="Windows User" w:date="2012-11-15T20:35:00Z">
              <w:r>
                <w:rPr>
                  <w:sz w:val="16"/>
                </w:rPr>
                <w:t>HOME ADDRESS</w:t>
              </w:r>
            </w:ins>
          </w:p>
          <w:p w:rsidR="006774FB" w:rsidRPr="00F70F24" w:rsidRDefault="006774FB" w:rsidP="00322239">
            <w:pPr>
              <w:keepNext/>
              <w:rPr>
                <w:ins w:id="543" w:author="Windows User" w:date="2012-11-15T20:35:00Z"/>
                <w:szCs w:val="24"/>
              </w:rPr>
            </w:pPr>
          </w:p>
        </w:tc>
      </w:tr>
      <w:tr w:rsidR="006774FB" w:rsidTr="00322239">
        <w:trPr>
          <w:cantSplit/>
          <w:trHeight w:val="615"/>
          <w:ins w:id="544" w:author="Windows User" w:date="2012-11-15T20:35:00Z"/>
        </w:trPr>
        <w:tc>
          <w:tcPr>
            <w:tcW w:w="11122" w:type="dxa"/>
            <w:gridSpan w:val="11"/>
            <w:tcBorders>
              <w:top w:val="single" w:sz="6" w:space="0" w:color="auto"/>
              <w:bottom w:val="single" w:sz="6" w:space="0" w:color="auto"/>
            </w:tcBorders>
          </w:tcPr>
          <w:p w:rsidR="006774FB" w:rsidRDefault="006774FB" w:rsidP="00322239">
            <w:pPr>
              <w:keepNext/>
              <w:rPr>
                <w:ins w:id="545" w:author="Windows User" w:date="2012-11-15T20:35:00Z"/>
                <w:sz w:val="16"/>
              </w:rPr>
            </w:pPr>
            <w:ins w:id="546" w:author="Windows User" w:date="2012-11-15T20:35:00Z">
              <w:r>
                <w:rPr>
                  <w:sz w:val="16"/>
                </w:rPr>
                <w:t>If not an AMD employee, then name employer and identify contract with AMD:</w:t>
              </w:r>
            </w:ins>
          </w:p>
          <w:p w:rsidR="006774FB" w:rsidRDefault="006774FB" w:rsidP="00322239">
            <w:pPr>
              <w:keepNext/>
              <w:rPr>
                <w:ins w:id="547" w:author="Windows User" w:date="2012-11-15T20:35:00Z"/>
              </w:rPr>
            </w:pPr>
          </w:p>
        </w:tc>
      </w:tr>
      <w:tr w:rsidR="006774FB" w:rsidRPr="00F70F24" w:rsidTr="00322239">
        <w:trPr>
          <w:trHeight w:val="696"/>
          <w:ins w:id="548" w:author="Windows User" w:date="2012-11-15T20:35:00Z"/>
        </w:trPr>
        <w:tc>
          <w:tcPr>
            <w:tcW w:w="7252" w:type="dxa"/>
            <w:gridSpan w:val="7"/>
          </w:tcPr>
          <w:p w:rsidR="006774FB" w:rsidRPr="00430516" w:rsidRDefault="006774FB" w:rsidP="00322239">
            <w:pPr>
              <w:keepNext/>
              <w:rPr>
                <w:ins w:id="549" w:author="Windows User" w:date="2012-11-15T20:35:00Z"/>
                <w:szCs w:val="24"/>
              </w:rPr>
            </w:pPr>
            <w:ins w:id="550" w:author="Windows User" w:date="2012-11-15T20:35:00Z">
              <w:r>
                <w:rPr>
                  <w:sz w:val="16"/>
                </w:rPr>
                <w:t>INVENTOR SIGNATURE</w:t>
              </w:r>
              <w:r>
                <w:rPr>
                  <w:sz w:val="16"/>
                </w:rPr>
                <w:br/>
              </w:r>
            </w:ins>
          </w:p>
        </w:tc>
        <w:tc>
          <w:tcPr>
            <w:tcW w:w="3870" w:type="dxa"/>
            <w:gridSpan w:val="4"/>
          </w:tcPr>
          <w:p w:rsidR="006774FB" w:rsidRPr="00430516" w:rsidRDefault="006774FB" w:rsidP="00322239">
            <w:pPr>
              <w:keepNext/>
              <w:rPr>
                <w:ins w:id="551" w:author="Windows User" w:date="2012-11-15T20:35:00Z"/>
                <w:szCs w:val="24"/>
              </w:rPr>
            </w:pPr>
            <w:ins w:id="552" w:author="Windows User" w:date="2012-11-15T20:35:00Z">
              <w:r>
                <w:rPr>
                  <w:sz w:val="16"/>
                </w:rPr>
                <w:t>DATE</w:t>
              </w:r>
              <w:r>
                <w:rPr>
                  <w:sz w:val="16"/>
                </w:rPr>
                <w:br/>
              </w:r>
            </w:ins>
          </w:p>
        </w:tc>
      </w:tr>
    </w:tbl>
    <w:p w:rsidR="00F322A8" w:rsidDel="007B55F3" w:rsidRDefault="00F322A8" w:rsidP="000A7909">
      <w:pPr>
        <w:rPr>
          <w:b/>
          <w:sz w:val="16"/>
        </w:rPr>
      </w:pPr>
    </w:p>
    <w:p w:rsidR="000A7909" w:rsidRDefault="000A7909" w:rsidP="000A7909">
      <w:pPr>
        <w:keepNext/>
        <w:rPr>
          <w:b/>
          <w:sz w:val="16"/>
        </w:rPr>
      </w:pPr>
      <w:r>
        <w:rPr>
          <w:sz w:val="20"/>
        </w:rPr>
        <w:t xml:space="preserve"> </w:t>
      </w:r>
    </w:p>
    <w:p w:rsidR="000A7909" w:rsidRDefault="000A7909" w:rsidP="000A7909">
      <w:pPr>
        <w:keepNext/>
        <w:rPr>
          <w:ins w:id="553" w:author="Windows User" w:date="2012-11-15T20:34:00Z"/>
          <w:sz w:val="20"/>
        </w:rPr>
      </w:pPr>
      <w:bookmarkStart w:id="554" w:name="OLE_LINK1"/>
      <w:bookmarkStart w:id="555" w:name="OLE_LINK2"/>
      <w:r>
        <w:rPr>
          <w:sz w:val="20"/>
        </w:rPr>
        <w:t>Inventor #</w:t>
      </w:r>
      <w:ins w:id="556" w:author="Windows User" w:date="2013-06-20T17:45:00Z">
        <w:r w:rsidR="00665479">
          <w:rPr>
            <w:sz w:val="20"/>
          </w:rPr>
          <w:t>4</w:t>
        </w:r>
      </w:ins>
      <w:del w:id="557" w:author="Windows User" w:date="2013-06-20T17:45:00Z">
        <w:r w:rsidDel="00665479">
          <w:rPr>
            <w:sz w:val="20"/>
          </w:rPr>
          <w:delText>3</w:delText>
        </w:r>
      </w:del>
      <w:r w:rsidRPr="00430516">
        <w:rPr>
          <w:sz w:val="20"/>
        </w:rPr>
        <w:t xml:space="preserve"> </w:t>
      </w:r>
    </w:p>
    <w:tbl>
      <w:tblPr>
        <w:tblW w:w="11122" w:type="dxa"/>
        <w:tblInd w:w="-34"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2032"/>
        <w:gridCol w:w="450"/>
        <w:gridCol w:w="900"/>
        <w:gridCol w:w="90"/>
        <w:gridCol w:w="180"/>
        <w:gridCol w:w="1530"/>
        <w:gridCol w:w="2070"/>
        <w:gridCol w:w="990"/>
        <w:gridCol w:w="180"/>
        <w:gridCol w:w="1260"/>
        <w:gridCol w:w="1440"/>
      </w:tblGrid>
      <w:tr w:rsidR="006774FB" w:rsidTr="00322239">
        <w:trPr>
          <w:trHeight w:val="933"/>
          <w:ins w:id="558" w:author="Windows User" w:date="2012-11-15T20:34:00Z"/>
        </w:trPr>
        <w:tc>
          <w:tcPr>
            <w:tcW w:w="3652" w:type="dxa"/>
            <w:gridSpan w:val="5"/>
          </w:tcPr>
          <w:p w:rsidR="006774FB" w:rsidRDefault="006774FB" w:rsidP="00322239">
            <w:pPr>
              <w:keepNext/>
              <w:rPr>
                <w:ins w:id="559" w:author="Windows User" w:date="2012-11-15T20:34:00Z"/>
                <w:sz w:val="16"/>
              </w:rPr>
            </w:pPr>
            <w:bookmarkStart w:id="560" w:name="OLE_LINK5"/>
            <w:bookmarkStart w:id="561" w:name="OLE_LINK6"/>
            <w:ins w:id="562" w:author="Windows User" w:date="2012-11-15T20:34:00Z">
              <w:r>
                <w:rPr>
                  <w:sz w:val="16"/>
                </w:rPr>
                <w:t>LAST NAME</w:t>
              </w:r>
            </w:ins>
          </w:p>
          <w:p w:rsidR="006774FB" w:rsidRDefault="00665479" w:rsidP="00322239">
            <w:pPr>
              <w:keepNext/>
              <w:rPr>
                <w:ins w:id="563" w:author="Windows User" w:date="2012-11-15T20:34:00Z"/>
              </w:rPr>
            </w:pPr>
            <w:ins w:id="564" w:author="Windows User" w:date="2013-06-20T17:46:00Z">
              <w:r>
                <w:rPr>
                  <w:szCs w:val="24"/>
                </w:rPr>
                <w:t>Huang</w:t>
              </w:r>
            </w:ins>
          </w:p>
        </w:tc>
        <w:tc>
          <w:tcPr>
            <w:tcW w:w="3600" w:type="dxa"/>
            <w:gridSpan w:val="2"/>
          </w:tcPr>
          <w:p w:rsidR="006774FB" w:rsidRPr="00430516" w:rsidRDefault="006774FB" w:rsidP="00665479">
            <w:pPr>
              <w:keepNext/>
              <w:rPr>
                <w:ins w:id="565" w:author="Windows User" w:date="2012-11-15T20:34:00Z"/>
                <w:szCs w:val="24"/>
              </w:rPr>
              <w:pPrChange w:id="566" w:author="Windows User" w:date="2013-06-20T17:46:00Z">
                <w:pPr>
                  <w:keepNext/>
                </w:pPr>
              </w:pPrChange>
            </w:pPr>
            <w:ins w:id="567" w:author="Windows User" w:date="2012-11-15T20:34:00Z">
              <w:r>
                <w:rPr>
                  <w:sz w:val="16"/>
                </w:rPr>
                <w:t xml:space="preserve">FIRST NAME (Full Legal, </w:t>
              </w:r>
              <w:r w:rsidRPr="00672A50">
                <w:rPr>
                  <w:sz w:val="16"/>
                </w:rPr>
                <w:t>as on Driver’s License or Passport</w:t>
              </w:r>
              <w:r>
                <w:rPr>
                  <w:sz w:val="16"/>
                </w:rPr>
                <w:t>)</w:t>
              </w:r>
              <w:r>
                <w:rPr>
                  <w:sz w:val="16"/>
                </w:rPr>
                <w:br/>
              </w:r>
            </w:ins>
          </w:p>
        </w:tc>
        <w:tc>
          <w:tcPr>
            <w:tcW w:w="2430" w:type="dxa"/>
            <w:gridSpan w:val="3"/>
          </w:tcPr>
          <w:p w:rsidR="006774FB" w:rsidRPr="00430516" w:rsidRDefault="006774FB" w:rsidP="00322239">
            <w:pPr>
              <w:keepNext/>
              <w:rPr>
                <w:ins w:id="568" w:author="Windows User" w:date="2012-11-15T20:34:00Z"/>
                <w:szCs w:val="24"/>
              </w:rPr>
            </w:pPr>
            <w:ins w:id="569" w:author="Windows User" w:date="2012-11-15T20:34:00Z">
              <w:r>
                <w:rPr>
                  <w:sz w:val="16"/>
                </w:rPr>
                <w:t>COMMON/NICK NAME (if any)</w:t>
              </w:r>
              <w:r>
                <w:rPr>
                  <w:sz w:val="16"/>
                </w:rPr>
                <w:br/>
              </w:r>
            </w:ins>
          </w:p>
        </w:tc>
        <w:tc>
          <w:tcPr>
            <w:tcW w:w="1440" w:type="dxa"/>
          </w:tcPr>
          <w:p w:rsidR="006774FB" w:rsidRDefault="006774FB" w:rsidP="00322239">
            <w:pPr>
              <w:keepNext/>
              <w:rPr>
                <w:ins w:id="570" w:author="Windows User" w:date="2012-11-15T20:34:00Z"/>
                <w:sz w:val="16"/>
              </w:rPr>
            </w:pPr>
            <w:ins w:id="571" w:author="Windows User" w:date="2012-11-15T20:34:00Z">
              <w:r>
                <w:rPr>
                  <w:sz w:val="16"/>
                </w:rPr>
                <w:t>MIDDLE INITIAL (if any)</w:t>
              </w:r>
            </w:ins>
          </w:p>
          <w:p w:rsidR="006774FB" w:rsidRDefault="006774FB" w:rsidP="00322239">
            <w:pPr>
              <w:keepNext/>
              <w:rPr>
                <w:ins w:id="572" w:author="Windows User" w:date="2012-11-15T20:34:00Z"/>
              </w:rPr>
            </w:pPr>
            <w:ins w:id="573" w:author="Windows User" w:date="2012-11-15T20:34:00Z">
              <w:r>
                <w:t xml:space="preserve"> </w:t>
              </w:r>
            </w:ins>
          </w:p>
        </w:tc>
      </w:tr>
      <w:tr w:rsidR="006774FB" w:rsidTr="00322239">
        <w:trPr>
          <w:ins w:id="574" w:author="Windows User" w:date="2012-11-15T20:34:00Z"/>
        </w:trPr>
        <w:tc>
          <w:tcPr>
            <w:tcW w:w="2032" w:type="dxa"/>
          </w:tcPr>
          <w:p w:rsidR="006774FB" w:rsidRDefault="006774FB" w:rsidP="00322239">
            <w:pPr>
              <w:keepNext/>
              <w:rPr>
                <w:ins w:id="575" w:author="Windows User" w:date="2012-11-15T20:34:00Z"/>
                <w:color w:val="FF0000"/>
                <w:sz w:val="16"/>
              </w:rPr>
            </w:pPr>
            <w:ins w:id="576" w:author="Windows User" w:date="2012-11-15T20:34:00Z">
              <w:r w:rsidRPr="00DC0385">
                <w:rPr>
                  <w:color w:val="FF0000"/>
                  <w:sz w:val="16"/>
                </w:rPr>
                <w:t>AMD BADGE #</w:t>
              </w:r>
            </w:ins>
          </w:p>
          <w:p w:rsidR="006774FB" w:rsidRDefault="006774FB" w:rsidP="00322239">
            <w:pPr>
              <w:keepNext/>
              <w:rPr>
                <w:ins w:id="577" w:author="Windows User" w:date="2012-11-15T20:34:00Z"/>
              </w:rPr>
            </w:pPr>
          </w:p>
        </w:tc>
        <w:tc>
          <w:tcPr>
            <w:tcW w:w="1440" w:type="dxa"/>
            <w:gridSpan w:val="3"/>
          </w:tcPr>
          <w:p w:rsidR="006774FB" w:rsidRDefault="006774FB" w:rsidP="00322239">
            <w:pPr>
              <w:keepNext/>
              <w:rPr>
                <w:ins w:id="578" w:author="Windows User" w:date="2012-11-15T20:34:00Z"/>
                <w:sz w:val="16"/>
              </w:rPr>
            </w:pPr>
            <w:ins w:id="579" w:author="Windows User" w:date="2012-11-15T20:34:00Z">
              <w:r w:rsidRPr="008B4D0A">
                <w:rPr>
                  <w:sz w:val="16"/>
                </w:rPr>
                <w:t>MAILSTOP</w:t>
              </w:r>
            </w:ins>
          </w:p>
          <w:p w:rsidR="006774FB" w:rsidRPr="00F70F24" w:rsidRDefault="006774FB" w:rsidP="00322239">
            <w:pPr>
              <w:keepNext/>
              <w:rPr>
                <w:ins w:id="580" w:author="Windows User" w:date="2012-11-15T20:34:00Z"/>
                <w:szCs w:val="24"/>
              </w:rPr>
            </w:pPr>
            <w:ins w:id="581" w:author="Windows User" w:date="2012-11-15T20:34:00Z">
              <w:r>
                <w:rPr>
                  <w:szCs w:val="24"/>
                </w:rPr>
                <w:t xml:space="preserve"> </w:t>
              </w:r>
            </w:ins>
          </w:p>
        </w:tc>
        <w:tc>
          <w:tcPr>
            <w:tcW w:w="4950" w:type="dxa"/>
            <w:gridSpan w:val="5"/>
          </w:tcPr>
          <w:p w:rsidR="006774FB" w:rsidRPr="00430516" w:rsidRDefault="006774FB" w:rsidP="00665479">
            <w:pPr>
              <w:keepNext/>
              <w:rPr>
                <w:ins w:id="582" w:author="Windows User" w:date="2012-11-15T20:34:00Z"/>
                <w:szCs w:val="24"/>
              </w:rPr>
              <w:pPrChange w:id="583" w:author="Windows User" w:date="2013-06-20T17:44:00Z">
                <w:pPr>
                  <w:keepNext/>
                </w:pPr>
              </w:pPrChange>
            </w:pPr>
            <w:ins w:id="584" w:author="Windows User" w:date="2012-11-15T20:34:00Z">
              <w:r w:rsidRPr="008B4D0A">
                <w:rPr>
                  <w:sz w:val="16"/>
                </w:rPr>
                <w:t>EMAIL ADDRESS</w:t>
              </w:r>
              <w:r>
                <w:rPr>
                  <w:sz w:val="16"/>
                </w:rPr>
                <w:br/>
              </w:r>
            </w:ins>
          </w:p>
        </w:tc>
        <w:tc>
          <w:tcPr>
            <w:tcW w:w="2700" w:type="dxa"/>
            <w:gridSpan w:val="2"/>
          </w:tcPr>
          <w:p w:rsidR="006774FB" w:rsidRDefault="006774FB" w:rsidP="00322239">
            <w:pPr>
              <w:keepNext/>
              <w:rPr>
                <w:ins w:id="585" w:author="Windows User" w:date="2012-11-15T20:34:00Z"/>
                <w:sz w:val="16"/>
              </w:rPr>
            </w:pPr>
            <w:ins w:id="586" w:author="Windows User" w:date="2012-11-15T20:34:00Z">
              <w:r>
                <w:rPr>
                  <w:sz w:val="16"/>
                </w:rPr>
                <w:t>PHONE</w:t>
              </w:r>
            </w:ins>
          </w:p>
          <w:p w:rsidR="006774FB" w:rsidRPr="00430516" w:rsidRDefault="006774FB" w:rsidP="00322239">
            <w:pPr>
              <w:keepNext/>
              <w:rPr>
                <w:ins w:id="587" w:author="Windows User" w:date="2012-11-15T20:34:00Z"/>
                <w:szCs w:val="24"/>
              </w:rPr>
            </w:pPr>
          </w:p>
        </w:tc>
      </w:tr>
      <w:tr w:rsidR="006774FB" w:rsidTr="00322239">
        <w:trPr>
          <w:cantSplit/>
          <w:ins w:id="588" w:author="Windows User" w:date="2012-11-15T20:34:00Z"/>
        </w:trPr>
        <w:tc>
          <w:tcPr>
            <w:tcW w:w="3382" w:type="dxa"/>
            <w:gridSpan w:val="3"/>
          </w:tcPr>
          <w:p w:rsidR="006774FB" w:rsidRPr="00DC0385" w:rsidRDefault="006774FB" w:rsidP="00322239">
            <w:pPr>
              <w:keepNext/>
              <w:rPr>
                <w:ins w:id="589" w:author="Windows User" w:date="2012-11-15T20:34:00Z"/>
                <w:color w:val="FF0000"/>
                <w:sz w:val="16"/>
              </w:rPr>
            </w:pPr>
            <w:ins w:id="590" w:author="Windows User" w:date="2012-11-15T20:34:00Z">
              <w:r w:rsidRPr="00DC0385">
                <w:rPr>
                  <w:color w:val="FF0000"/>
                  <w:sz w:val="16"/>
                </w:rPr>
                <w:t>VICE PRESIDENT</w:t>
              </w:r>
            </w:ins>
          </w:p>
          <w:p w:rsidR="006774FB" w:rsidRDefault="006774FB" w:rsidP="00322239">
            <w:pPr>
              <w:keepNext/>
              <w:rPr>
                <w:ins w:id="591" w:author="Windows User" w:date="2012-11-15T20:34:00Z"/>
              </w:rPr>
            </w:pPr>
          </w:p>
        </w:tc>
        <w:tc>
          <w:tcPr>
            <w:tcW w:w="3870" w:type="dxa"/>
            <w:gridSpan w:val="4"/>
          </w:tcPr>
          <w:p w:rsidR="006774FB" w:rsidRDefault="006774FB" w:rsidP="00322239">
            <w:pPr>
              <w:keepNext/>
              <w:rPr>
                <w:ins w:id="592" w:author="Windows User" w:date="2012-11-15T20:34:00Z"/>
                <w:sz w:val="16"/>
              </w:rPr>
            </w:pPr>
            <w:ins w:id="593" w:author="Windows User" w:date="2012-11-15T20:34:00Z">
              <w:r>
                <w:rPr>
                  <w:sz w:val="16"/>
                </w:rPr>
                <w:t>DIRECTOR</w:t>
              </w:r>
            </w:ins>
          </w:p>
          <w:p w:rsidR="006774FB" w:rsidRDefault="006774FB" w:rsidP="00322239">
            <w:pPr>
              <w:keepNext/>
              <w:rPr>
                <w:ins w:id="594" w:author="Windows User" w:date="2012-11-15T20:34:00Z"/>
              </w:rPr>
            </w:pPr>
          </w:p>
        </w:tc>
        <w:tc>
          <w:tcPr>
            <w:tcW w:w="3870" w:type="dxa"/>
            <w:gridSpan w:val="4"/>
          </w:tcPr>
          <w:p w:rsidR="006774FB" w:rsidRDefault="006774FB" w:rsidP="00322239">
            <w:pPr>
              <w:keepNext/>
              <w:rPr>
                <w:ins w:id="595" w:author="Windows User" w:date="2012-11-15T20:34:00Z"/>
                <w:sz w:val="16"/>
              </w:rPr>
            </w:pPr>
            <w:ins w:id="596" w:author="Windows User" w:date="2012-11-15T20:34:00Z">
              <w:r>
                <w:rPr>
                  <w:sz w:val="16"/>
                </w:rPr>
                <w:t>CITIZENSHIP</w:t>
              </w:r>
            </w:ins>
          </w:p>
          <w:p w:rsidR="006774FB" w:rsidRDefault="006774FB" w:rsidP="00322239">
            <w:pPr>
              <w:keepNext/>
              <w:rPr>
                <w:ins w:id="597" w:author="Windows User" w:date="2012-11-15T20:34:00Z"/>
              </w:rPr>
            </w:pPr>
          </w:p>
        </w:tc>
      </w:tr>
      <w:tr w:rsidR="006774FB" w:rsidTr="00322239">
        <w:trPr>
          <w:trHeight w:val="485"/>
          <w:ins w:id="598" w:author="Windows User" w:date="2012-11-15T20:34:00Z"/>
        </w:trPr>
        <w:tc>
          <w:tcPr>
            <w:tcW w:w="2482" w:type="dxa"/>
            <w:gridSpan w:val="2"/>
          </w:tcPr>
          <w:p w:rsidR="006774FB" w:rsidRDefault="006774FB" w:rsidP="00322239">
            <w:pPr>
              <w:keepNext/>
              <w:rPr>
                <w:ins w:id="599" w:author="Windows User" w:date="2012-11-15T20:34:00Z"/>
                <w:sz w:val="16"/>
              </w:rPr>
            </w:pPr>
            <w:ins w:id="600" w:author="Windows User" w:date="2012-11-15T20:34:00Z">
              <w:r>
                <w:rPr>
                  <w:sz w:val="16"/>
                </w:rPr>
                <w:t>DEPARTMENT #</w:t>
              </w:r>
            </w:ins>
          </w:p>
          <w:p w:rsidR="006774FB" w:rsidRPr="00F70F24" w:rsidRDefault="006774FB" w:rsidP="00322239">
            <w:pPr>
              <w:keepNext/>
              <w:rPr>
                <w:ins w:id="601" w:author="Windows User" w:date="2012-11-15T20:34:00Z"/>
                <w:szCs w:val="24"/>
              </w:rPr>
            </w:pPr>
          </w:p>
        </w:tc>
        <w:tc>
          <w:tcPr>
            <w:tcW w:w="2700" w:type="dxa"/>
            <w:gridSpan w:val="4"/>
          </w:tcPr>
          <w:p w:rsidR="006774FB" w:rsidRDefault="006774FB" w:rsidP="00322239">
            <w:pPr>
              <w:keepNext/>
              <w:rPr>
                <w:ins w:id="602" w:author="Windows User" w:date="2012-11-15T20:34:00Z"/>
                <w:sz w:val="16"/>
              </w:rPr>
            </w:pPr>
            <w:ins w:id="603" w:author="Windows User" w:date="2012-11-15T20:34:00Z">
              <w:r>
                <w:rPr>
                  <w:sz w:val="16"/>
                </w:rPr>
                <w:t>DIVISION</w:t>
              </w:r>
            </w:ins>
          </w:p>
          <w:p w:rsidR="006774FB" w:rsidRPr="00F70F24" w:rsidRDefault="006774FB" w:rsidP="00322239">
            <w:pPr>
              <w:keepNext/>
              <w:rPr>
                <w:ins w:id="604" w:author="Windows User" w:date="2012-11-15T20:34:00Z"/>
                <w:szCs w:val="24"/>
              </w:rPr>
            </w:pPr>
            <w:ins w:id="605" w:author="Windows User" w:date="2012-11-15T20:34:00Z">
              <w:r>
                <w:rPr>
                  <w:szCs w:val="24"/>
                </w:rPr>
                <w:t>TE</w:t>
              </w:r>
            </w:ins>
          </w:p>
        </w:tc>
        <w:tc>
          <w:tcPr>
            <w:tcW w:w="3060" w:type="dxa"/>
            <w:gridSpan w:val="2"/>
          </w:tcPr>
          <w:p w:rsidR="006774FB" w:rsidRPr="00430516" w:rsidRDefault="006774FB" w:rsidP="00665479">
            <w:pPr>
              <w:keepNext/>
              <w:rPr>
                <w:ins w:id="606" w:author="Windows User" w:date="2012-11-15T20:34:00Z"/>
                <w:szCs w:val="24"/>
              </w:rPr>
              <w:pPrChange w:id="607" w:author="Windows User" w:date="2013-06-20T17:44:00Z">
                <w:pPr>
                  <w:keepNext/>
                </w:pPr>
              </w:pPrChange>
            </w:pPr>
            <w:ins w:id="608" w:author="Windows User" w:date="2012-11-15T20:34:00Z">
              <w:r w:rsidRPr="00E413DB">
                <w:rPr>
                  <w:sz w:val="16"/>
                </w:rPr>
                <w:t>MANAGER</w:t>
              </w:r>
              <w:r>
                <w:rPr>
                  <w:sz w:val="16"/>
                </w:rPr>
                <w:br/>
              </w:r>
            </w:ins>
          </w:p>
        </w:tc>
        <w:tc>
          <w:tcPr>
            <w:tcW w:w="2880" w:type="dxa"/>
            <w:gridSpan w:val="3"/>
          </w:tcPr>
          <w:p w:rsidR="006774FB" w:rsidRDefault="006774FB" w:rsidP="00322239">
            <w:pPr>
              <w:keepNext/>
              <w:rPr>
                <w:ins w:id="609" w:author="Windows User" w:date="2012-11-15T20:34:00Z"/>
                <w:sz w:val="16"/>
              </w:rPr>
            </w:pPr>
            <w:ins w:id="610" w:author="Windows User" w:date="2012-11-15T20:34:00Z">
              <w:r>
                <w:rPr>
                  <w:sz w:val="16"/>
                </w:rPr>
                <w:t>SITE</w:t>
              </w:r>
            </w:ins>
          </w:p>
          <w:p w:rsidR="006774FB" w:rsidRDefault="006774FB" w:rsidP="00322239">
            <w:pPr>
              <w:keepNext/>
              <w:rPr>
                <w:ins w:id="611" w:author="Windows User" w:date="2012-11-15T20:34:00Z"/>
              </w:rPr>
            </w:pPr>
            <w:ins w:id="612" w:author="Windows User" w:date="2012-11-15T20:34:00Z">
              <w:r>
                <w:t>BEIJING</w:t>
              </w:r>
            </w:ins>
          </w:p>
        </w:tc>
      </w:tr>
      <w:tr w:rsidR="006774FB" w:rsidTr="00322239">
        <w:trPr>
          <w:cantSplit/>
          <w:trHeight w:val="430"/>
          <w:ins w:id="613" w:author="Windows User" w:date="2012-11-15T20:34:00Z"/>
        </w:trPr>
        <w:tc>
          <w:tcPr>
            <w:tcW w:w="11122" w:type="dxa"/>
            <w:gridSpan w:val="11"/>
            <w:tcBorders>
              <w:bottom w:val="single" w:sz="6" w:space="0" w:color="auto"/>
            </w:tcBorders>
          </w:tcPr>
          <w:p w:rsidR="006774FB" w:rsidRDefault="006774FB" w:rsidP="00322239">
            <w:pPr>
              <w:keepNext/>
              <w:rPr>
                <w:ins w:id="614" w:author="Windows User" w:date="2012-11-15T20:34:00Z"/>
                <w:sz w:val="16"/>
              </w:rPr>
            </w:pPr>
            <w:ins w:id="615" w:author="Windows User" w:date="2012-11-15T20:34:00Z">
              <w:r>
                <w:rPr>
                  <w:sz w:val="16"/>
                </w:rPr>
                <w:t>HOME ADDRESS</w:t>
              </w:r>
            </w:ins>
          </w:p>
          <w:p w:rsidR="006774FB" w:rsidRPr="00F70F24" w:rsidRDefault="006774FB" w:rsidP="00665479">
            <w:pPr>
              <w:keepNext/>
              <w:rPr>
                <w:ins w:id="616" w:author="Windows User" w:date="2012-11-15T20:34:00Z"/>
                <w:szCs w:val="24"/>
              </w:rPr>
              <w:pPrChange w:id="617" w:author="Windows User" w:date="2013-06-20T17:44:00Z">
                <w:pPr>
                  <w:keepNext/>
                </w:pPr>
              </w:pPrChange>
            </w:pPr>
            <w:ins w:id="618" w:author="Windows User" w:date="2012-11-15T20:34:00Z">
              <w:r>
                <w:rPr>
                  <w:szCs w:val="24"/>
                </w:rPr>
                <w:t xml:space="preserve"> </w:t>
              </w:r>
            </w:ins>
          </w:p>
        </w:tc>
      </w:tr>
      <w:tr w:rsidR="006774FB" w:rsidTr="00322239">
        <w:trPr>
          <w:cantSplit/>
          <w:trHeight w:val="615"/>
          <w:ins w:id="619" w:author="Windows User" w:date="2012-11-15T20:34:00Z"/>
        </w:trPr>
        <w:tc>
          <w:tcPr>
            <w:tcW w:w="11122" w:type="dxa"/>
            <w:gridSpan w:val="11"/>
            <w:tcBorders>
              <w:top w:val="single" w:sz="6" w:space="0" w:color="auto"/>
              <w:bottom w:val="single" w:sz="6" w:space="0" w:color="auto"/>
            </w:tcBorders>
          </w:tcPr>
          <w:p w:rsidR="006774FB" w:rsidRDefault="006774FB" w:rsidP="00322239">
            <w:pPr>
              <w:keepNext/>
              <w:rPr>
                <w:ins w:id="620" w:author="Windows User" w:date="2012-11-15T20:34:00Z"/>
                <w:sz w:val="16"/>
              </w:rPr>
            </w:pPr>
            <w:ins w:id="621" w:author="Windows User" w:date="2012-11-15T20:34:00Z">
              <w:r>
                <w:rPr>
                  <w:sz w:val="16"/>
                </w:rPr>
                <w:t>If not an AMD employee, then name employer and identify contract with AMD:</w:t>
              </w:r>
            </w:ins>
          </w:p>
          <w:p w:rsidR="006774FB" w:rsidRPr="00F70F24" w:rsidRDefault="006774FB" w:rsidP="00322239">
            <w:pPr>
              <w:keepNext/>
              <w:rPr>
                <w:ins w:id="622" w:author="Windows User" w:date="2012-11-15T20:34:00Z"/>
                <w:szCs w:val="24"/>
              </w:rPr>
            </w:pPr>
          </w:p>
        </w:tc>
      </w:tr>
      <w:tr w:rsidR="006774FB" w:rsidRPr="00F70F24" w:rsidTr="00322239">
        <w:trPr>
          <w:trHeight w:val="696"/>
          <w:ins w:id="623" w:author="Windows User" w:date="2012-11-15T20:34:00Z"/>
        </w:trPr>
        <w:tc>
          <w:tcPr>
            <w:tcW w:w="7252" w:type="dxa"/>
            <w:gridSpan w:val="7"/>
          </w:tcPr>
          <w:p w:rsidR="006774FB" w:rsidRPr="00430516" w:rsidRDefault="006774FB" w:rsidP="00322239">
            <w:pPr>
              <w:keepNext/>
              <w:rPr>
                <w:ins w:id="624" w:author="Windows User" w:date="2012-11-15T20:34:00Z"/>
                <w:szCs w:val="24"/>
              </w:rPr>
            </w:pPr>
            <w:ins w:id="625" w:author="Windows User" w:date="2012-11-15T20:34:00Z">
              <w:r>
                <w:rPr>
                  <w:sz w:val="16"/>
                </w:rPr>
                <w:t>INVENTOR SIGNATURE</w:t>
              </w:r>
              <w:r>
                <w:rPr>
                  <w:sz w:val="16"/>
                </w:rPr>
                <w:br/>
              </w:r>
            </w:ins>
          </w:p>
        </w:tc>
        <w:tc>
          <w:tcPr>
            <w:tcW w:w="3870" w:type="dxa"/>
            <w:gridSpan w:val="4"/>
          </w:tcPr>
          <w:p w:rsidR="006774FB" w:rsidRPr="00430516" w:rsidRDefault="006774FB" w:rsidP="00322239">
            <w:pPr>
              <w:keepNext/>
              <w:rPr>
                <w:ins w:id="626" w:author="Windows User" w:date="2012-11-15T20:34:00Z"/>
                <w:szCs w:val="24"/>
              </w:rPr>
            </w:pPr>
            <w:ins w:id="627" w:author="Windows User" w:date="2012-11-15T20:34:00Z">
              <w:r>
                <w:rPr>
                  <w:sz w:val="16"/>
                </w:rPr>
                <w:t>DATE</w:t>
              </w:r>
              <w:r>
                <w:rPr>
                  <w:sz w:val="16"/>
                </w:rPr>
                <w:br/>
              </w:r>
            </w:ins>
          </w:p>
        </w:tc>
      </w:tr>
      <w:bookmarkEnd w:id="560"/>
      <w:bookmarkEnd w:id="561"/>
    </w:tbl>
    <w:p w:rsidR="006774FB" w:rsidRDefault="006774FB" w:rsidP="000A7909">
      <w:pPr>
        <w:keepNext/>
        <w:rPr>
          <w:ins w:id="628" w:author="Windows User" w:date="2012-11-15T20:34:00Z"/>
          <w:sz w:val="20"/>
        </w:rPr>
      </w:pPr>
    </w:p>
    <w:p w:rsidR="006774FB" w:rsidRDefault="006774FB" w:rsidP="000A7909">
      <w:pPr>
        <w:keepNext/>
        <w:rPr>
          <w:ins w:id="629" w:author="Windows User" w:date="2012-11-15T20:34:00Z"/>
          <w:sz w:val="20"/>
        </w:rPr>
      </w:pPr>
    </w:p>
    <w:p w:rsidR="006774FB" w:rsidRDefault="006774FB" w:rsidP="000A7909">
      <w:pPr>
        <w:keepNext/>
        <w:rPr>
          <w:sz w:val="20"/>
        </w:rPr>
      </w:pPr>
    </w:p>
    <w:bookmarkEnd w:id="554"/>
    <w:bookmarkEnd w:id="555"/>
    <w:p w:rsidR="000A7909" w:rsidRPr="000A7909" w:rsidRDefault="000A7909" w:rsidP="00672A50">
      <w:pPr>
        <w:keepNext/>
        <w:rPr>
          <w:sz w:val="20"/>
        </w:rPr>
      </w:pPr>
    </w:p>
    <w:p w:rsidR="003C02F0" w:rsidRDefault="003C02F0" w:rsidP="002859E9">
      <w:pPr>
        <w:rPr>
          <w:b/>
          <w:sz w:val="16"/>
        </w:rPr>
      </w:pPr>
    </w:p>
    <w:p w:rsidR="00562EE7" w:rsidRDefault="00403791" w:rsidP="005227A6">
      <w:pPr>
        <w:keepNext/>
        <w:pBdr>
          <w:top w:val="single" w:sz="4" w:space="1" w:color="auto"/>
          <w:left w:val="single" w:sz="4" w:space="4" w:color="auto"/>
          <w:bottom w:val="single" w:sz="4" w:space="1" w:color="auto"/>
          <w:right w:val="single" w:sz="4" w:space="4" w:color="auto"/>
        </w:pBdr>
        <w:shd w:val="pct20" w:color="auto" w:fill="FFFFFF"/>
        <w:ind w:right="49"/>
        <w:rPr>
          <w:b/>
          <w:sz w:val="16"/>
        </w:rPr>
      </w:pPr>
      <w:r>
        <w:rPr>
          <w:b/>
          <w:sz w:val="20"/>
        </w:rPr>
        <w:t>D</w:t>
      </w:r>
      <w:r w:rsidR="00562EE7">
        <w:rPr>
          <w:b/>
          <w:sz w:val="20"/>
        </w:rPr>
        <w:t xml:space="preserve">. VALUE DATA </w:t>
      </w:r>
    </w:p>
    <w:p w:rsidR="00CD3B2C" w:rsidRDefault="00CD3B2C" w:rsidP="005227A6">
      <w:pPr>
        <w:keepNext/>
        <w:rPr>
          <w:snapToGrid w:val="0"/>
          <w:sz w:val="20"/>
        </w:rPr>
      </w:pPr>
    </w:p>
    <w:p w:rsidR="00D9226F" w:rsidRDefault="00D9226F" w:rsidP="005227A6">
      <w:pPr>
        <w:keepNext/>
        <w:rPr>
          <w:snapToGrid w:val="0"/>
          <w:sz w:val="20"/>
        </w:rPr>
      </w:pPr>
      <w:r>
        <w:rPr>
          <w:snapToGrid w:val="0"/>
          <w:sz w:val="20"/>
        </w:rPr>
        <w:t xml:space="preserve">A patent is valuable only if someone else uses or wants to use it - and we </w:t>
      </w:r>
      <w:r>
        <w:rPr>
          <w:b/>
          <w:snapToGrid w:val="0"/>
          <w:sz w:val="20"/>
          <w:u w:val="single"/>
        </w:rPr>
        <w:t>know</w:t>
      </w:r>
      <w:r>
        <w:rPr>
          <w:snapToGrid w:val="0"/>
          <w:sz w:val="20"/>
        </w:rPr>
        <w:t xml:space="preserve"> about it! To identify invention value, we need your help. Please answer the f</w:t>
      </w:r>
      <w:r w:rsidR="005F6872">
        <w:rPr>
          <w:snapToGrid w:val="0"/>
          <w:sz w:val="20"/>
        </w:rPr>
        <w:t xml:space="preserve">ollowing for your invention. </w:t>
      </w:r>
      <w:r>
        <w:rPr>
          <w:snapToGrid w:val="0"/>
          <w:sz w:val="20"/>
        </w:rPr>
        <w:t>To keep value information current, we may check back with you periodically.</w:t>
      </w:r>
    </w:p>
    <w:p w:rsidR="00CD3B2C" w:rsidRPr="005F6872" w:rsidRDefault="00CD3B2C" w:rsidP="00CD3B2C">
      <w:pPr>
        <w:rPr>
          <w:sz w:val="16"/>
          <w:szCs w:val="16"/>
        </w:rPr>
      </w:pPr>
    </w:p>
    <w:tbl>
      <w:tblPr>
        <w:tblW w:w="0" w:type="auto"/>
        <w:tblBorders>
          <w:bottom w:val="single" w:sz="4" w:space="0" w:color="auto"/>
        </w:tblBorders>
        <w:tblLayout w:type="fixed"/>
        <w:tblLook w:val="0000" w:firstRow="0" w:lastRow="0" w:firstColumn="0" w:lastColumn="0" w:noHBand="0" w:noVBand="0"/>
      </w:tblPr>
      <w:tblGrid>
        <w:gridCol w:w="1368"/>
        <w:gridCol w:w="9720"/>
      </w:tblGrid>
      <w:tr w:rsidR="00CD3B2C" w:rsidTr="00470490">
        <w:trPr>
          <w:cantSplit/>
        </w:trPr>
        <w:tc>
          <w:tcPr>
            <w:tcW w:w="11088" w:type="dxa"/>
            <w:gridSpan w:val="2"/>
          </w:tcPr>
          <w:p w:rsidR="00CD3B2C" w:rsidRDefault="00CD3B2C" w:rsidP="002D3162">
            <w:pPr>
              <w:keepNext/>
              <w:rPr>
                <w:sz w:val="20"/>
              </w:rPr>
            </w:pPr>
            <w:r>
              <w:rPr>
                <w:snapToGrid w:val="0"/>
                <w:sz w:val="20"/>
              </w:rPr>
              <w:t>1</w:t>
            </w:r>
            <w:r w:rsidR="00AC16E1">
              <w:rPr>
                <w:snapToGrid w:val="0"/>
                <w:sz w:val="20"/>
              </w:rPr>
              <w:t>5</w:t>
            </w:r>
            <w:r>
              <w:rPr>
                <w:snapToGrid w:val="0"/>
                <w:sz w:val="20"/>
              </w:rPr>
              <w:t xml:space="preserve">.  </w:t>
            </w:r>
            <w:r>
              <w:rPr>
                <w:b/>
                <w:snapToGrid w:val="0"/>
                <w:sz w:val="20"/>
              </w:rPr>
              <w:t>AMD use</w:t>
            </w:r>
            <w:r>
              <w:rPr>
                <w:snapToGrid w:val="0"/>
                <w:sz w:val="20"/>
              </w:rPr>
              <w:t xml:space="preserve">: List </w:t>
            </w:r>
            <w:r>
              <w:rPr>
                <w:b/>
                <w:snapToGrid w:val="0"/>
                <w:sz w:val="20"/>
                <w:u w:val="single"/>
              </w:rPr>
              <w:t>all</w:t>
            </w:r>
            <w:r w:rsidRPr="00AE6BF5">
              <w:rPr>
                <w:snapToGrid w:val="0"/>
                <w:sz w:val="20"/>
              </w:rPr>
              <w:t xml:space="preserve"> </w:t>
            </w:r>
            <w:r>
              <w:rPr>
                <w:snapToGrid w:val="0"/>
                <w:sz w:val="20"/>
              </w:rPr>
              <w:t xml:space="preserve">AMD products in which the invention </w:t>
            </w:r>
            <w:r w:rsidR="002D3162">
              <w:rPr>
                <w:snapToGrid w:val="0"/>
                <w:sz w:val="20"/>
              </w:rPr>
              <w:t>is planned to</w:t>
            </w:r>
            <w:r>
              <w:rPr>
                <w:snapToGrid w:val="0"/>
                <w:sz w:val="20"/>
              </w:rPr>
              <w:t xml:space="preserve"> be </w:t>
            </w:r>
            <w:r w:rsidR="002D3162">
              <w:rPr>
                <w:snapToGrid w:val="0"/>
                <w:sz w:val="20"/>
              </w:rPr>
              <w:t>implemented</w:t>
            </w:r>
            <w:r>
              <w:rPr>
                <w:snapToGrid w:val="0"/>
                <w:sz w:val="20"/>
              </w:rPr>
              <w:t>.</w:t>
            </w:r>
          </w:p>
        </w:tc>
      </w:tr>
      <w:tr w:rsidR="00CD3B2C" w:rsidTr="00470490">
        <w:tc>
          <w:tcPr>
            <w:tcW w:w="1368" w:type="dxa"/>
            <w:tcBorders>
              <w:bottom w:val="nil"/>
            </w:tcBorders>
          </w:tcPr>
          <w:p w:rsidR="00CD3B2C" w:rsidRDefault="00CD3B2C" w:rsidP="00470490">
            <w:pPr>
              <w:keepNext/>
              <w:rPr>
                <w:snapToGrid w:val="0"/>
                <w:sz w:val="20"/>
              </w:rPr>
            </w:pPr>
            <w:r>
              <w:rPr>
                <w:snapToGrid w:val="0"/>
                <w:sz w:val="20"/>
              </w:rPr>
              <w:t>Give details:</w:t>
            </w:r>
          </w:p>
        </w:tc>
        <w:tc>
          <w:tcPr>
            <w:tcW w:w="9720" w:type="dxa"/>
            <w:tcBorders>
              <w:bottom w:val="single" w:sz="4" w:space="0" w:color="auto"/>
            </w:tcBorders>
          </w:tcPr>
          <w:p w:rsidR="00CD3B2C" w:rsidRDefault="00CD3B2C" w:rsidP="00470490">
            <w:pPr>
              <w:keepNext/>
              <w:rPr>
                <w:sz w:val="20"/>
                <w:u w:val="single"/>
              </w:rPr>
            </w:pPr>
          </w:p>
          <w:p w:rsidR="00CD3B2C" w:rsidRDefault="00672ED4" w:rsidP="00470490">
            <w:pPr>
              <w:keepNext/>
              <w:rPr>
                <w:sz w:val="20"/>
                <w:u w:val="single"/>
              </w:rPr>
            </w:pPr>
            <w:r>
              <w:rPr>
                <w:sz w:val="20"/>
                <w:u w:val="single"/>
              </w:rPr>
              <w:t>n/a</w:t>
            </w:r>
          </w:p>
        </w:tc>
      </w:tr>
      <w:tr w:rsidR="00B7093C" w:rsidTr="003726FC">
        <w:trPr>
          <w:cantSplit/>
        </w:trPr>
        <w:tc>
          <w:tcPr>
            <w:tcW w:w="11088" w:type="dxa"/>
            <w:gridSpan w:val="2"/>
          </w:tcPr>
          <w:p w:rsidR="003C02F0" w:rsidRDefault="003C02F0" w:rsidP="002859E9">
            <w:pPr>
              <w:keepNext/>
              <w:rPr>
                <w:snapToGrid w:val="0"/>
                <w:sz w:val="20"/>
              </w:rPr>
            </w:pPr>
          </w:p>
          <w:p w:rsidR="00B7093C" w:rsidRDefault="00537458" w:rsidP="002859E9">
            <w:pPr>
              <w:keepNext/>
              <w:rPr>
                <w:sz w:val="20"/>
              </w:rPr>
            </w:pPr>
            <w:r>
              <w:rPr>
                <w:snapToGrid w:val="0"/>
                <w:sz w:val="20"/>
              </w:rPr>
              <w:t>1</w:t>
            </w:r>
            <w:r w:rsidR="00AC16E1">
              <w:rPr>
                <w:snapToGrid w:val="0"/>
                <w:sz w:val="20"/>
              </w:rPr>
              <w:t>6</w:t>
            </w:r>
            <w:r w:rsidR="00B7093C">
              <w:rPr>
                <w:snapToGrid w:val="0"/>
                <w:sz w:val="20"/>
              </w:rPr>
              <w:t xml:space="preserve">.  </w:t>
            </w:r>
            <w:r w:rsidR="00AC4512">
              <w:rPr>
                <w:b/>
                <w:snapToGrid w:val="0"/>
                <w:sz w:val="20"/>
              </w:rPr>
              <w:t>Use by o</w:t>
            </w:r>
            <w:r w:rsidR="00E36F48">
              <w:rPr>
                <w:b/>
                <w:snapToGrid w:val="0"/>
                <w:sz w:val="20"/>
              </w:rPr>
              <w:t>thers</w:t>
            </w:r>
            <w:r w:rsidR="00B7093C">
              <w:rPr>
                <w:snapToGrid w:val="0"/>
                <w:sz w:val="20"/>
              </w:rPr>
              <w:t xml:space="preserve">:  </w:t>
            </w:r>
            <w:r w:rsidR="00E36F48">
              <w:rPr>
                <w:snapToGrid w:val="0"/>
                <w:sz w:val="20"/>
              </w:rPr>
              <w:t xml:space="preserve">What companies/products/processes </w:t>
            </w:r>
            <w:r w:rsidR="00B7093C">
              <w:rPr>
                <w:snapToGrid w:val="0"/>
                <w:sz w:val="20"/>
              </w:rPr>
              <w:t xml:space="preserve">may </w:t>
            </w:r>
            <w:r w:rsidR="00E36F48">
              <w:rPr>
                <w:snapToGrid w:val="0"/>
                <w:sz w:val="20"/>
              </w:rPr>
              <w:t xml:space="preserve">find the invention useful/essential? </w:t>
            </w:r>
          </w:p>
        </w:tc>
      </w:tr>
      <w:tr w:rsidR="00B7093C" w:rsidTr="003726FC">
        <w:tc>
          <w:tcPr>
            <w:tcW w:w="1368" w:type="dxa"/>
            <w:tcBorders>
              <w:bottom w:val="nil"/>
            </w:tcBorders>
          </w:tcPr>
          <w:p w:rsidR="00B7093C" w:rsidRDefault="00B7093C" w:rsidP="002859E9">
            <w:pPr>
              <w:keepNext/>
              <w:rPr>
                <w:snapToGrid w:val="0"/>
                <w:sz w:val="20"/>
              </w:rPr>
            </w:pPr>
            <w:r>
              <w:rPr>
                <w:snapToGrid w:val="0"/>
                <w:sz w:val="20"/>
              </w:rPr>
              <w:t>Give details:</w:t>
            </w:r>
          </w:p>
        </w:tc>
        <w:tc>
          <w:tcPr>
            <w:tcW w:w="9720" w:type="dxa"/>
            <w:tcBorders>
              <w:bottom w:val="single" w:sz="4" w:space="0" w:color="auto"/>
            </w:tcBorders>
          </w:tcPr>
          <w:p w:rsidR="00B7093C" w:rsidRDefault="00B7093C" w:rsidP="002859E9">
            <w:pPr>
              <w:keepNext/>
              <w:rPr>
                <w:sz w:val="20"/>
                <w:u w:val="single"/>
              </w:rPr>
            </w:pPr>
          </w:p>
          <w:p w:rsidR="00AC4512" w:rsidRDefault="00672ED4" w:rsidP="002859E9">
            <w:pPr>
              <w:keepNext/>
              <w:rPr>
                <w:sz w:val="20"/>
                <w:u w:val="single"/>
              </w:rPr>
            </w:pPr>
            <w:r>
              <w:rPr>
                <w:sz w:val="20"/>
                <w:u w:val="single"/>
              </w:rPr>
              <w:t>Other semiconductor design/IP companies (not limited to processors/GPUs/APUs).</w:t>
            </w:r>
          </w:p>
        </w:tc>
      </w:tr>
    </w:tbl>
    <w:p w:rsidR="00E36F48" w:rsidRPr="00406F4C" w:rsidRDefault="00E36F48" w:rsidP="002859E9">
      <w:pPr>
        <w:rPr>
          <w:snapToGrid w:val="0"/>
          <w:sz w:val="16"/>
          <w:szCs w:val="16"/>
        </w:rPr>
      </w:pPr>
    </w:p>
    <w:tbl>
      <w:tblPr>
        <w:tblW w:w="0" w:type="auto"/>
        <w:tblBorders>
          <w:bottom w:val="single" w:sz="4" w:space="0" w:color="auto"/>
        </w:tblBorders>
        <w:tblLayout w:type="fixed"/>
        <w:tblLook w:val="0000" w:firstRow="0" w:lastRow="0" w:firstColumn="0" w:lastColumn="0" w:noHBand="0" w:noVBand="0"/>
      </w:tblPr>
      <w:tblGrid>
        <w:gridCol w:w="1368"/>
        <w:gridCol w:w="9720"/>
      </w:tblGrid>
      <w:tr w:rsidR="00B7093C" w:rsidTr="003726FC">
        <w:trPr>
          <w:cantSplit/>
        </w:trPr>
        <w:tc>
          <w:tcPr>
            <w:tcW w:w="11088" w:type="dxa"/>
            <w:gridSpan w:val="2"/>
          </w:tcPr>
          <w:p w:rsidR="00B7093C" w:rsidRDefault="00B7093C" w:rsidP="002859E9">
            <w:pPr>
              <w:keepNext/>
              <w:rPr>
                <w:sz w:val="20"/>
              </w:rPr>
            </w:pPr>
            <w:r>
              <w:rPr>
                <w:snapToGrid w:val="0"/>
                <w:sz w:val="20"/>
              </w:rPr>
              <w:lastRenderedPageBreak/>
              <w:t>1</w:t>
            </w:r>
            <w:r w:rsidR="00AC16E1">
              <w:rPr>
                <w:snapToGrid w:val="0"/>
                <w:sz w:val="20"/>
              </w:rPr>
              <w:t>7</w:t>
            </w:r>
            <w:r>
              <w:rPr>
                <w:snapToGrid w:val="0"/>
                <w:sz w:val="20"/>
              </w:rPr>
              <w:t xml:space="preserve">.  </w:t>
            </w:r>
            <w:r w:rsidR="00AC4512">
              <w:rPr>
                <w:b/>
                <w:snapToGrid w:val="0"/>
                <w:sz w:val="20"/>
              </w:rPr>
              <w:t>Breadth of use</w:t>
            </w:r>
            <w:r>
              <w:rPr>
                <w:snapToGrid w:val="0"/>
                <w:sz w:val="20"/>
              </w:rPr>
              <w:t xml:space="preserve">:  </w:t>
            </w:r>
            <w:r w:rsidR="005D4DA1">
              <w:rPr>
                <w:snapToGrid w:val="0"/>
                <w:sz w:val="20"/>
              </w:rPr>
              <w:t>Is the invention useful across many product types or processes?</w:t>
            </w:r>
            <w:r>
              <w:rPr>
                <w:snapToGrid w:val="0"/>
                <w:sz w:val="20"/>
              </w:rPr>
              <w:t xml:space="preserve">  </w:t>
            </w:r>
          </w:p>
        </w:tc>
      </w:tr>
      <w:tr w:rsidR="00B7093C" w:rsidTr="003726FC">
        <w:tc>
          <w:tcPr>
            <w:tcW w:w="1368" w:type="dxa"/>
            <w:tcBorders>
              <w:bottom w:val="nil"/>
            </w:tcBorders>
          </w:tcPr>
          <w:p w:rsidR="00B7093C" w:rsidRDefault="00B7093C" w:rsidP="002859E9">
            <w:pPr>
              <w:keepNext/>
              <w:rPr>
                <w:snapToGrid w:val="0"/>
                <w:sz w:val="20"/>
              </w:rPr>
            </w:pPr>
            <w:r>
              <w:rPr>
                <w:snapToGrid w:val="0"/>
                <w:sz w:val="20"/>
              </w:rPr>
              <w:t>Give details:</w:t>
            </w:r>
          </w:p>
        </w:tc>
        <w:tc>
          <w:tcPr>
            <w:tcW w:w="9720" w:type="dxa"/>
            <w:tcBorders>
              <w:bottom w:val="single" w:sz="4" w:space="0" w:color="auto"/>
            </w:tcBorders>
          </w:tcPr>
          <w:p w:rsidR="00B7093C" w:rsidRDefault="00B7093C" w:rsidP="002859E9">
            <w:pPr>
              <w:keepNext/>
              <w:rPr>
                <w:sz w:val="20"/>
                <w:u w:val="single"/>
              </w:rPr>
            </w:pPr>
          </w:p>
          <w:p w:rsidR="00AC4512" w:rsidRDefault="00787FD9" w:rsidP="00787FD9">
            <w:pPr>
              <w:keepNext/>
              <w:rPr>
                <w:sz w:val="20"/>
                <w:u w:val="single"/>
              </w:rPr>
            </w:pPr>
            <w:r>
              <w:rPr>
                <w:sz w:val="20"/>
                <w:u w:val="single"/>
              </w:rPr>
              <w:t xml:space="preserve">Yes: </w:t>
            </w:r>
            <w:r w:rsidR="00672ED4">
              <w:rPr>
                <w:sz w:val="20"/>
                <w:u w:val="single"/>
              </w:rPr>
              <w:t xml:space="preserve">GPUs, APUs, </w:t>
            </w:r>
            <w:r>
              <w:rPr>
                <w:rFonts w:hint="eastAsia"/>
                <w:sz w:val="20"/>
                <w:u w:val="single"/>
                <w:lang w:eastAsia="zh-CN"/>
              </w:rPr>
              <w:t>other many-core processors</w:t>
            </w:r>
            <w:r w:rsidR="00672ED4">
              <w:rPr>
                <w:sz w:val="20"/>
                <w:u w:val="single"/>
              </w:rPr>
              <w:t>, etc.</w:t>
            </w:r>
          </w:p>
        </w:tc>
      </w:tr>
    </w:tbl>
    <w:p w:rsidR="00AC4512" w:rsidRPr="005F6872" w:rsidRDefault="00AC4512" w:rsidP="002859E9">
      <w:pPr>
        <w:rPr>
          <w:sz w:val="16"/>
          <w:szCs w:val="16"/>
        </w:rPr>
      </w:pPr>
    </w:p>
    <w:tbl>
      <w:tblPr>
        <w:tblW w:w="0" w:type="auto"/>
        <w:tblBorders>
          <w:bottom w:val="single" w:sz="4" w:space="0" w:color="auto"/>
        </w:tblBorders>
        <w:tblLayout w:type="fixed"/>
        <w:tblLook w:val="0000" w:firstRow="0" w:lastRow="0" w:firstColumn="0" w:lastColumn="0" w:noHBand="0" w:noVBand="0"/>
      </w:tblPr>
      <w:tblGrid>
        <w:gridCol w:w="1368"/>
        <w:gridCol w:w="9720"/>
      </w:tblGrid>
      <w:tr w:rsidR="00AC4512" w:rsidTr="003726FC">
        <w:trPr>
          <w:cantSplit/>
        </w:trPr>
        <w:tc>
          <w:tcPr>
            <w:tcW w:w="11088" w:type="dxa"/>
            <w:gridSpan w:val="2"/>
          </w:tcPr>
          <w:p w:rsidR="00AC4512" w:rsidRDefault="00AC16E1" w:rsidP="002859E9">
            <w:pPr>
              <w:keepNext/>
              <w:rPr>
                <w:sz w:val="20"/>
              </w:rPr>
            </w:pPr>
            <w:r>
              <w:rPr>
                <w:snapToGrid w:val="0"/>
                <w:sz w:val="20"/>
              </w:rPr>
              <w:t>18</w:t>
            </w:r>
            <w:r w:rsidR="00AC4512">
              <w:rPr>
                <w:snapToGrid w:val="0"/>
                <w:sz w:val="20"/>
              </w:rPr>
              <w:t xml:space="preserve">.  </w:t>
            </w:r>
            <w:r w:rsidR="00AC4512">
              <w:rPr>
                <w:b/>
                <w:snapToGrid w:val="0"/>
                <w:sz w:val="20"/>
              </w:rPr>
              <w:t>Difficult to avoid</w:t>
            </w:r>
            <w:r w:rsidR="00AC4512">
              <w:rPr>
                <w:snapToGrid w:val="0"/>
                <w:sz w:val="20"/>
              </w:rPr>
              <w:t xml:space="preserve">: Describe how </w:t>
            </w:r>
            <w:r w:rsidR="003726FC">
              <w:rPr>
                <w:snapToGrid w:val="0"/>
                <w:sz w:val="20"/>
              </w:rPr>
              <w:t xml:space="preserve">you can </w:t>
            </w:r>
            <w:r w:rsidR="00AC4512">
              <w:rPr>
                <w:snapToGrid w:val="0"/>
                <w:sz w:val="20"/>
              </w:rPr>
              <w:t xml:space="preserve">achieve the </w:t>
            </w:r>
            <w:r w:rsidR="003726FC">
              <w:rPr>
                <w:snapToGrid w:val="0"/>
                <w:sz w:val="20"/>
              </w:rPr>
              <w:t xml:space="preserve">same </w:t>
            </w:r>
            <w:r w:rsidR="00AC4512">
              <w:rPr>
                <w:snapToGrid w:val="0"/>
                <w:sz w:val="20"/>
              </w:rPr>
              <w:t xml:space="preserve">advantages </w:t>
            </w:r>
            <w:r w:rsidR="00364F55">
              <w:rPr>
                <w:snapToGrid w:val="0"/>
                <w:sz w:val="20"/>
              </w:rPr>
              <w:t xml:space="preserve">of the invention </w:t>
            </w:r>
            <w:r w:rsidR="00AC4512">
              <w:rPr>
                <w:snapToGrid w:val="0"/>
                <w:sz w:val="20"/>
              </w:rPr>
              <w:t xml:space="preserve">while </w:t>
            </w:r>
            <w:r w:rsidR="003726FC">
              <w:rPr>
                <w:snapToGrid w:val="0"/>
                <w:sz w:val="20"/>
              </w:rPr>
              <w:t>avoiding using the invention you described</w:t>
            </w:r>
            <w:r w:rsidR="00AC4512">
              <w:rPr>
                <w:snapToGrid w:val="0"/>
                <w:sz w:val="20"/>
              </w:rPr>
              <w:t>?</w:t>
            </w:r>
          </w:p>
        </w:tc>
      </w:tr>
      <w:tr w:rsidR="00AC4512" w:rsidTr="003726FC">
        <w:tc>
          <w:tcPr>
            <w:tcW w:w="1368" w:type="dxa"/>
            <w:tcBorders>
              <w:bottom w:val="nil"/>
            </w:tcBorders>
          </w:tcPr>
          <w:p w:rsidR="00AC4512" w:rsidRDefault="00AC4512" w:rsidP="002859E9">
            <w:pPr>
              <w:keepNext/>
              <w:rPr>
                <w:snapToGrid w:val="0"/>
                <w:sz w:val="20"/>
              </w:rPr>
            </w:pPr>
            <w:r>
              <w:rPr>
                <w:snapToGrid w:val="0"/>
                <w:sz w:val="20"/>
              </w:rPr>
              <w:t>Give details:</w:t>
            </w:r>
          </w:p>
        </w:tc>
        <w:tc>
          <w:tcPr>
            <w:tcW w:w="9720" w:type="dxa"/>
            <w:tcBorders>
              <w:bottom w:val="single" w:sz="4" w:space="0" w:color="auto"/>
            </w:tcBorders>
          </w:tcPr>
          <w:p w:rsidR="00AC4512" w:rsidRDefault="00AC4512" w:rsidP="002859E9">
            <w:pPr>
              <w:keepNext/>
              <w:rPr>
                <w:sz w:val="20"/>
                <w:u w:val="single"/>
              </w:rPr>
            </w:pPr>
          </w:p>
          <w:p w:rsidR="00AC4512" w:rsidRDefault="00672ED4" w:rsidP="00787FD9">
            <w:pPr>
              <w:keepNext/>
              <w:rPr>
                <w:sz w:val="20"/>
                <w:u w:val="single"/>
              </w:rPr>
            </w:pPr>
            <w:r>
              <w:rPr>
                <w:sz w:val="20"/>
                <w:u w:val="single"/>
              </w:rPr>
              <w:t xml:space="preserve">Not easy to achieve without invention.  </w:t>
            </w:r>
          </w:p>
        </w:tc>
      </w:tr>
    </w:tbl>
    <w:p w:rsidR="00B7093C" w:rsidRPr="005F6872" w:rsidRDefault="00B7093C" w:rsidP="002859E9">
      <w:pPr>
        <w:rPr>
          <w:sz w:val="16"/>
          <w:szCs w:val="16"/>
        </w:rPr>
      </w:pPr>
    </w:p>
    <w:tbl>
      <w:tblPr>
        <w:tblW w:w="0" w:type="auto"/>
        <w:tblBorders>
          <w:bottom w:val="single" w:sz="4" w:space="0" w:color="auto"/>
        </w:tblBorders>
        <w:tblLayout w:type="fixed"/>
        <w:tblLook w:val="0000" w:firstRow="0" w:lastRow="0" w:firstColumn="0" w:lastColumn="0" w:noHBand="0" w:noVBand="0"/>
      </w:tblPr>
      <w:tblGrid>
        <w:gridCol w:w="1368"/>
        <w:gridCol w:w="9720"/>
      </w:tblGrid>
      <w:tr w:rsidR="005F6872" w:rsidTr="003726FC">
        <w:trPr>
          <w:cantSplit/>
        </w:trPr>
        <w:tc>
          <w:tcPr>
            <w:tcW w:w="11088" w:type="dxa"/>
            <w:gridSpan w:val="2"/>
          </w:tcPr>
          <w:p w:rsidR="005F6872" w:rsidRDefault="00AC16E1" w:rsidP="002859E9">
            <w:pPr>
              <w:keepNext/>
              <w:rPr>
                <w:sz w:val="20"/>
              </w:rPr>
            </w:pPr>
            <w:r>
              <w:rPr>
                <w:snapToGrid w:val="0"/>
                <w:sz w:val="20"/>
              </w:rPr>
              <w:t>19</w:t>
            </w:r>
            <w:r w:rsidR="00B7093C">
              <w:rPr>
                <w:snapToGrid w:val="0"/>
                <w:sz w:val="20"/>
              </w:rPr>
              <w:t>.</w:t>
            </w:r>
            <w:r w:rsidR="00406F4C">
              <w:rPr>
                <w:snapToGrid w:val="0"/>
                <w:sz w:val="20"/>
              </w:rPr>
              <w:t xml:space="preserve">  </w:t>
            </w:r>
            <w:r w:rsidR="005F6872">
              <w:rPr>
                <w:b/>
                <w:snapToGrid w:val="0"/>
                <w:sz w:val="20"/>
              </w:rPr>
              <w:t>Detectability</w:t>
            </w:r>
            <w:r w:rsidR="005F6872">
              <w:rPr>
                <w:snapToGrid w:val="0"/>
                <w:sz w:val="20"/>
              </w:rPr>
              <w:t>: How can AMD determine that another company is using the invention?</w:t>
            </w:r>
          </w:p>
        </w:tc>
      </w:tr>
      <w:tr w:rsidR="005F6872" w:rsidTr="003726FC">
        <w:tc>
          <w:tcPr>
            <w:tcW w:w="1368" w:type="dxa"/>
            <w:tcBorders>
              <w:bottom w:val="nil"/>
            </w:tcBorders>
          </w:tcPr>
          <w:p w:rsidR="005F6872" w:rsidRDefault="005F6872" w:rsidP="002859E9">
            <w:pPr>
              <w:keepNext/>
              <w:rPr>
                <w:snapToGrid w:val="0"/>
                <w:sz w:val="20"/>
              </w:rPr>
            </w:pPr>
            <w:r>
              <w:rPr>
                <w:snapToGrid w:val="0"/>
                <w:sz w:val="20"/>
              </w:rPr>
              <w:t>Give details</w:t>
            </w:r>
            <w:r w:rsidR="00406F4C">
              <w:rPr>
                <w:snapToGrid w:val="0"/>
                <w:sz w:val="20"/>
              </w:rPr>
              <w:t>:</w:t>
            </w:r>
          </w:p>
        </w:tc>
        <w:tc>
          <w:tcPr>
            <w:tcW w:w="9720" w:type="dxa"/>
            <w:tcBorders>
              <w:bottom w:val="single" w:sz="4" w:space="0" w:color="auto"/>
            </w:tcBorders>
          </w:tcPr>
          <w:p w:rsidR="005F6872" w:rsidRDefault="005F6872" w:rsidP="002859E9">
            <w:pPr>
              <w:keepNext/>
              <w:rPr>
                <w:sz w:val="20"/>
                <w:u w:val="single"/>
              </w:rPr>
            </w:pPr>
          </w:p>
          <w:p w:rsidR="00AC4512" w:rsidRDefault="00665479" w:rsidP="00D01F13">
            <w:pPr>
              <w:keepNext/>
              <w:rPr>
                <w:sz w:val="20"/>
                <w:u w:val="single"/>
              </w:rPr>
              <w:pPrChange w:id="630" w:author="Windows User" w:date="2013-06-20T17:29:00Z">
                <w:pPr>
                  <w:keepNext/>
                </w:pPr>
              </w:pPrChange>
            </w:pPr>
            <w:ins w:id="631" w:author="Windows User" w:date="2013-06-20T17:41:00Z">
              <w:r>
                <w:rPr>
                  <w:sz w:val="20"/>
                  <w:u w:val="single"/>
                </w:rPr>
                <w:t>A simple way is to check the program since program needs to be modified to leverage the hardware synchronization unit.</w:t>
              </w:r>
            </w:ins>
            <w:ins w:id="632" w:author="Windows User" w:date="2013-06-20T17:42:00Z">
              <w:r>
                <w:rPr>
                  <w:sz w:val="20"/>
                  <w:u w:val="single"/>
                </w:rPr>
                <w:t xml:space="preserve"> If not, memory accesses could be used to check whether the hardware synchronization is used. </w:t>
              </w:r>
            </w:ins>
            <w:del w:id="633" w:author="Windows User" w:date="2012-11-15T20:13:00Z">
              <w:r w:rsidR="002A4B56" w:rsidDel="006402BA">
                <w:rPr>
                  <w:sz w:val="20"/>
                  <w:u w:val="single"/>
                </w:rPr>
                <w:delText xml:space="preserve">For </w:delText>
              </w:r>
            </w:del>
            <w:ins w:id="634" w:author="Windows User" w:date="2012-11-15T20:13:00Z">
              <w:r w:rsidR="006402BA">
                <w:rPr>
                  <w:sz w:val="20"/>
                  <w:u w:val="single"/>
                </w:rPr>
                <w:t xml:space="preserve">Design </w:t>
              </w:r>
            </w:ins>
            <w:r w:rsidR="002A4B56">
              <w:rPr>
                <w:sz w:val="20"/>
                <w:u w:val="single"/>
              </w:rPr>
              <w:t>a micro benchmark</w:t>
            </w:r>
            <w:ins w:id="635" w:author="Windows User" w:date="2012-11-15T20:17:00Z">
              <w:r w:rsidR="006402BA">
                <w:rPr>
                  <w:sz w:val="20"/>
                  <w:u w:val="single"/>
                </w:rPr>
                <w:t xml:space="preserve"> like this: </w:t>
              </w:r>
            </w:ins>
            <w:ins w:id="636" w:author="Windows User" w:date="2013-06-20T17:27:00Z">
              <w:r w:rsidR="00D01F13">
                <w:rPr>
                  <w:sz w:val="20"/>
                  <w:u w:val="single"/>
                </w:rPr>
                <w:t>G</w:t>
              </w:r>
            </w:ins>
            <w:ins w:id="637" w:author="Windows User" w:date="2012-11-15T20:17:00Z">
              <w:r w:rsidR="006402BA">
                <w:rPr>
                  <w:sz w:val="20"/>
                  <w:u w:val="single"/>
                </w:rPr>
                <w:t xml:space="preserve">PU </w:t>
              </w:r>
            </w:ins>
            <w:ins w:id="638" w:author="Windows User" w:date="2013-06-20T17:27:00Z">
              <w:r w:rsidR="00D01F13">
                <w:rPr>
                  <w:sz w:val="20"/>
                  <w:u w:val="single"/>
                </w:rPr>
                <w:t>does little computation</w:t>
              </w:r>
            </w:ins>
            <w:ins w:id="639" w:author="Windows User" w:date="2013-06-20T17:28:00Z">
              <w:r w:rsidR="00D01F13">
                <w:rPr>
                  <w:sz w:val="20"/>
                  <w:u w:val="single"/>
                </w:rPr>
                <w:t xml:space="preserve"> (</w:t>
              </w:r>
            </w:ins>
            <w:ins w:id="640" w:author="Windows User" w:date="2013-06-20T17:29:00Z">
              <w:r w:rsidR="00D01F13">
                <w:rPr>
                  <w:sz w:val="20"/>
                  <w:u w:val="single"/>
                </w:rPr>
                <w:t xml:space="preserve">very </w:t>
              </w:r>
            </w:ins>
            <w:ins w:id="641" w:author="Windows User" w:date="2013-06-20T17:28:00Z">
              <w:r w:rsidR="00D01F13">
                <w:rPr>
                  <w:sz w:val="20"/>
                  <w:u w:val="single"/>
                </w:rPr>
                <w:t>little computation data)</w:t>
              </w:r>
            </w:ins>
            <w:ins w:id="642" w:author="Windows User" w:date="2013-06-20T17:27:00Z">
              <w:r w:rsidR="00D01F13">
                <w:rPr>
                  <w:sz w:val="20"/>
                  <w:u w:val="single"/>
                </w:rPr>
                <w:t xml:space="preserve"> but most </w:t>
              </w:r>
            </w:ins>
            <w:ins w:id="643" w:author="Windows User" w:date="2013-06-20T17:28:00Z">
              <w:r w:rsidR="00D01F13">
                <w:rPr>
                  <w:sz w:val="20"/>
                  <w:u w:val="single"/>
                </w:rPr>
                <w:t>synchronization</w:t>
              </w:r>
            </w:ins>
            <w:ins w:id="644" w:author="Windows User" w:date="2013-06-20T17:27:00Z">
              <w:r w:rsidR="00D01F13">
                <w:rPr>
                  <w:sz w:val="20"/>
                  <w:u w:val="single"/>
                </w:rPr>
                <w:t>.</w:t>
              </w:r>
            </w:ins>
            <w:ins w:id="645" w:author="Windows User" w:date="2013-06-20T17:28:00Z">
              <w:r w:rsidR="00D01F13">
                <w:rPr>
                  <w:sz w:val="20"/>
                  <w:u w:val="single"/>
                </w:rPr>
                <w:t xml:space="preserve"> </w:t>
              </w:r>
            </w:ins>
            <w:ins w:id="646" w:author="Windows User" w:date="2012-11-15T20:20:00Z">
              <w:r w:rsidR="00CA4AEF">
                <w:rPr>
                  <w:sz w:val="20"/>
                  <w:u w:val="single"/>
                </w:rPr>
                <w:t>T</w:t>
              </w:r>
            </w:ins>
            <w:ins w:id="647" w:author="Windows User" w:date="2012-11-15T20:21:00Z">
              <w:r w:rsidR="00CA4AEF">
                <w:rPr>
                  <w:sz w:val="20"/>
                  <w:u w:val="single"/>
                </w:rPr>
                <w:t xml:space="preserve">he </w:t>
              </w:r>
              <w:proofErr w:type="spellStart"/>
              <w:r w:rsidR="00CA4AEF">
                <w:rPr>
                  <w:sz w:val="20"/>
                  <w:u w:val="single"/>
                </w:rPr>
                <w:t>microbenchmark</w:t>
              </w:r>
            </w:ins>
            <w:ins w:id="648" w:author="Windows User" w:date="2013-06-20T17:29:00Z">
              <w:r w:rsidR="00D01F13">
                <w:rPr>
                  <w:sz w:val="20"/>
                  <w:u w:val="single"/>
                </w:rPr>
                <w:t>s</w:t>
              </w:r>
            </w:ins>
            <w:proofErr w:type="spellEnd"/>
            <w:ins w:id="649" w:author="Windows User" w:date="2012-11-15T20:21:00Z">
              <w:r w:rsidR="00CA4AEF">
                <w:rPr>
                  <w:sz w:val="20"/>
                  <w:u w:val="single"/>
                </w:rPr>
                <w:t xml:space="preserve"> can be run in a loop for a more obvious difference. </w:t>
              </w:r>
            </w:ins>
            <w:ins w:id="650" w:author="Windows User" w:date="2013-06-20T17:29:00Z">
              <w:r w:rsidR="00D01F13">
                <w:rPr>
                  <w:sz w:val="20"/>
                  <w:u w:val="single"/>
                </w:rPr>
                <w:t>Check whether off-chip memory accesses are incurred.</w:t>
              </w:r>
            </w:ins>
            <w:ins w:id="651" w:author="Windows User" w:date="2012-11-15T20:18:00Z">
              <w:r w:rsidR="006402BA">
                <w:rPr>
                  <w:sz w:val="20"/>
                  <w:u w:val="single"/>
                </w:rPr>
                <w:t xml:space="preserve"> </w:t>
              </w:r>
            </w:ins>
            <w:ins w:id="652" w:author="Windows User" w:date="2013-06-20T17:28:00Z">
              <w:r w:rsidR="00D01F13">
                <w:rPr>
                  <w:sz w:val="20"/>
                  <w:u w:val="single"/>
                </w:rPr>
                <w:t xml:space="preserve">If </w:t>
              </w:r>
            </w:ins>
            <w:ins w:id="653" w:author="Windows User" w:date="2013-06-20T17:29:00Z">
              <w:r w:rsidR="00D01F13">
                <w:rPr>
                  <w:sz w:val="20"/>
                  <w:u w:val="single"/>
                </w:rPr>
                <w:t xml:space="preserve">more memory accesses are created during the run, then software </w:t>
              </w:r>
            </w:ins>
            <w:ins w:id="654" w:author="Windows User" w:date="2013-06-20T17:30:00Z">
              <w:r w:rsidR="00D01F13">
                <w:rPr>
                  <w:sz w:val="20"/>
                  <w:u w:val="single"/>
                </w:rPr>
                <w:t>synchronization</w:t>
              </w:r>
            </w:ins>
            <w:ins w:id="655" w:author="Windows User" w:date="2013-06-20T17:29:00Z">
              <w:r w:rsidR="00D01F13">
                <w:rPr>
                  <w:sz w:val="20"/>
                  <w:u w:val="single"/>
                </w:rPr>
                <w:t xml:space="preserve"> </w:t>
              </w:r>
            </w:ins>
            <w:ins w:id="656" w:author="Windows User" w:date="2013-06-20T17:30:00Z">
              <w:r w:rsidR="00D01F13">
                <w:rPr>
                  <w:sz w:val="20"/>
                  <w:u w:val="single"/>
                </w:rPr>
                <w:t xml:space="preserve">is used. </w:t>
              </w:r>
            </w:ins>
            <w:ins w:id="657" w:author="Windows User" w:date="2013-06-20T17:43:00Z">
              <w:r>
                <w:rPr>
                  <w:sz w:val="20"/>
                  <w:u w:val="single"/>
                </w:rPr>
                <w:t xml:space="preserve">Otherwise the proposed hardware synchronization is used. </w:t>
              </w:r>
            </w:ins>
            <w:del w:id="658" w:author="Windows User" w:date="2013-06-20T17:28:00Z">
              <w:r w:rsidR="002A4B56" w:rsidDel="00D01F13">
                <w:rPr>
                  <w:sz w:val="20"/>
                  <w:u w:val="single"/>
                </w:rPr>
                <w:delText xml:space="preserve"> </w:delText>
              </w:r>
            </w:del>
            <w:del w:id="659" w:author="Windows User" w:date="2012-11-15T20:21:00Z">
              <w:r w:rsidR="002A4B56" w:rsidDel="00CA4AEF">
                <w:rPr>
                  <w:sz w:val="20"/>
                  <w:u w:val="single"/>
                </w:rPr>
                <w:delText>that initializes a data structure</w:delText>
              </w:r>
              <w:r w:rsidR="001C3BE4" w:rsidDel="00CA4AEF">
                <w:rPr>
                  <w:sz w:val="20"/>
                  <w:u w:val="single"/>
                </w:rPr>
                <w:delText xml:space="preserve"> (fits in the cache sizes) by writing values into it. For chips with this invention the data access will be served in the latency of caches. For chips without this invention, the data access will be served in the latency of main memory.  The difference should be obvious enough because of the significant data latency difference of on-chip caches and off-chip memory. </w:delText>
              </w:r>
            </w:del>
          </w:p>
        </w:tc>
      </w:tr>
    </w:tbl>
    <w:p w:rsidR="00406F4C" w:rsidRDefault="00406F4C" w:rsidP="002859E9">
      <w:pPr>
        <w:rPr>
          <w:sz w:val="16"/>
          <w:szCs w:val="16"/>
        </w:rPr>
      </w:pPr>
    </w:p>
    <w:p w:rsidR="003C02F0" w:rsidRPr="00406F4C" w:rsidRDefault="003C02F0" w:rsidP="002859E9">
      <w:pPr>
        <w:rPr>
          <w:sz w:val="16"/>
          <w:szCs w:val="16"/>
        </w:rPr>
      </w:pPr>
    </w:p>
    <w:tbl>
      <w:tblPr>
        <w:tblW w:w="0" w:type="auto"/>
        <w:tblBorders>
          <w:bottom w:val="single" w:sz="4" w:space="0" w:color="auto"/>
        </w:tblBorders>
        <w:tblLayout w:type="fixed"/>
        <w:tblLook w:val="0000" w:firstRow="0" w:lastRow="0" w:firstColumn="0" w:lastColumn="0" w:noHBand="0" w:noVBand="0"/>
      </w:tblPr>
      <w:tblGrid>
        <w:gridCol w:w="1368"/>
        <w:gridCol w:w="9720"/>
      </w:tblGrid>
      <w:tr w:rsidR="00D9226F" w:rsidTr="003726FC">
        <w:trPr>
          <w:cantSplit/>
        </w:trPr>
        <w:tc>
          <w:tcPr>
            <w:tcW w:w="11088" w:type="dxa"/>
            <w:gridSpan w:val="2"/>
          </w:tcPr>
          <w:p w:rsidR="00D9226F" w:rsidRDefault="00537458" w:rsidP="002859E9">
            <w:pPr>
              <w:keepNext/>
              <w:rPr>
                <w:sz w:val="20"/>
              </w:rPr>
            </w:pPr>
            <w:r>
              <w:rPr>
                <w:snapToGrid w:val="0"/>
                <w:sz w:val="20"/>
              </w:rPr>
              <w:t>2</w:t>
            </w:r>
            <w:r w:rsidR="00AC16E1">
              <w:rPr>
                <w:snapToGrid w:val="0"/>
                <w:sz w:val="20"/>
              </w:rPr>
              <w:t>0</w:t>
            </w:r>
            <w:r w:rsidR="00406F4C">
              <w:rPr>
                <w:snapToGrid w:val="0"/>
                <w:sz w:val="20"/>
              </w:rPr>
              <w:t xml:space="preserve">.  </w:t>
            </w:r>
            <w:r w:rsidR="00D9226F">
              <w:rPr>
                <w:b/>
                <w:snapToGrid w:val="0"/>
                <w:sz w:val="20"/>
              </w:rPr>
              <w:t>Industry standards</w:t>
            </w:r>
            <w:r w:rsidR="00D9226F">
              <w:rPr>
                <w:snapToGrid w:val="0"/>
                <w:sz w:val="20"/>
              </w:rPr>
              <w:t xml:space="preserve">: </w:t>
            </w:r>
            <w:r w:rsidR="000C3B56">
              <w:rPr>
                <w:snapToGrid w:val="0"/>
                <w:sz w:val="20"/>
              </w:rPr>
              <w:t>Is this relevant to technology being promoted or used as an industry standard</w:t>
            </w:r>
            <w:r w:rsidR="00D9226F">
              <w:rPr>
                <w:snapToGrid w:val="0"/>
                <w:sz w:val="20"/>
              </w:rPr>
              <w:t xml:space="preserve">? </w:t>
            </w:r>
            <w:r w:rsidR="000C3B56">
              <w:rPr>
                <w:snapToGrid w:val="0"/>
                <w:sz w:val="20"/>
              </w:rPr>
              <w:t xml:space="preserve"> If so, please g</w:t>
            </w:r>
            <w:r w:rsidR="00D9226F">
              <w:rPr>
                <w:snapToGrid w:val="0"/>
                <w:sz w:val="20"/>
              </w:rPr>
              <w:t>ive standard</w:t>
            </w:r>
            <w:r w:rsidR="00406F4C">
              <w:rPr>
                <w:snapToGrid w:val="0"/>
                <w:sz w:val="20"/>
              </w:rPr>
              <w:t>(s) name</w:t>
            </w:r>
            <w:r w:rsidR="00D9226F">
              <w:rPr>
                <w:snapToGrid w:val="0"/>
                <w:sz w:val="20"/>
              </w:rPr>
              <w:t>.</w:t>
            </w:r>
          </w:p>
        </w:tc>
      </w:tr>
      <w:tr w:rsidR="00D9226F" w:rsidTr="003C02F0">
        <w:trPr>
          <w:trHeight w:val="80"/>
        </w:trPr>
        <w:tc>
          <w:tcPr>
            <w:tcW w:w="1368" w:type="dxa"/>
            <w:tcBorders>
              <w:bottom w:val="single" w:sz="4" w:space="0" w:color="auto"/>
            </w:tcBorders>
          </w:tcPr>
          <w:p w:rsidR="00D9226F" w:rsidRDefault="00406F4C" w:rsidP="002859E9">
            <w:pPr>
              <w:keepNext/>
              <w:rPr>
                <w:sz w:val="20"/>
              </w:rPr>
            </w:pPr>
            <w:r>
              <w:rPr>
                <w:sz w:val="20"/>
              </w:rPr>
              <w:t>Give details:</w:t>
            </w:r>
          </w:p>
        </w:tc>
        <w:tc>
          <w:tcPr>
            <w:tcW w:w="9720" w:type="dxa"/>
            <w:tcBorders>
              <w:bottom w:val="single" w:sz="4" w:space="0" w:color="auto"/>
            </w:tcBorders>
          </w:tcPr>
          <w:p w:rsidR="00AC4512" w:rsidRDefault="00AC4512" w:rsidP="002859E9">
            <w:pPr>
              <w:keepNext/>
              <w:rPr>
                <w:sz w:val="20"/>
              </w:rPr>
            </w:pPr>
          </w:p>
          <w:p w:rsidR="003C02F0" w:rsidRDefault="003C02F0" w:rsidP="002859E9">
            <w:pPr>
              <w:keepNext/>
              <w:rPr>
                <w:sz w:val="20"/>
              </w:rPr>
            </w:pPr>
          </w:p>
        </w:tc>
      </w:tr>
    </w:tbl>
    <w:p w:rsidR="00406F4C" w:rsidRPr="00406F4C" w:rsidRDefault="00406F4C" w:rsidP="002859E9">
      <w:pPr>
        <w:rPr>
          <w:sz w:val="16"/>
          <w:szCs w:val="16"/>
        </w:rPr>
      </w:pPr>
    </w:p>
    <w:tbl>
      <w:tblPr>
        <w:tblW w:w="0" w:type="auto"/>
        <w:tblBorders>
          <w:bottom w:val="single" w:sz="4" w:space="0" w:color="auto"/>
        </w:tblBorders>
        <w:tblLayout w:type="fixed"/>
        <w:tblLook w:val="0000" w:firstRow="0" w:lastRow="0" w:firstColumn="0" w:lastColumn="0" w:noHBand="0" w:noVBand="0"/>
      </w:tblPr>
      <w:tblGrid>
        <w:gridCol w:w="3078"/>
        <w:gridCol w:w="8010"/>
      </w:tblGrid>
      <w:tr w:rsidR="00D9226F" w:rsidTr="003726FC">
        <w:tc>
          <w:tcPr>
            <w:tcW w:w="3078" w:type="dxa"/>
            <w:tcBorders>
              <w:bottom w:val="nil"/>
            </w:tcBorders>
          </w:tcPr>
          <w:p w:rsidR="00D9226F" w:rsidRDefault="00537458" w:rsidP="002859E9">
            <w:pPr>
              <w:keepNext/>
              <w:rPr>
                <w:snapToGrid w:val="0"/>
                <w:sz w:val="20"/>
              </w:rPr>
            </w:pPr>
            <w:r>
              <w:rPr>
                <w:snapToGrid w:val="0"/>
                <w:sz w:val="20"/>
              </w:rPr>
              <w:t>2</w:t>
            </w:r>
            <w:r w:rsidR="00AC16E1">
              <w:rPr>
                <w:snapToGrid w:val="0"/>
                <w:sz w:val="20"/>
              </w:rPr>
              <w:t>1</w:t>
            </w:r>
            <w:r w:rsidR="00406F4C">
              <w:rPr>
                <w:snapToGrid w:val="0"/>
                <w:sz w:val="20"/>
              </w:rPr>
              <w:t xml:space="preserve">.  </w:t>
            </w:r>
            <w:r w:rsidR="00AC4512">
              <w:rPr>
                <w:b/>
                <w:snapToGrid w:val="0"/>
                <w:sz w:val="20"/>
              </w:rPr>
              <w:t>Other value i</w:t>
            </w:r>
            <w:r w:rsidR="00D9226F">
              <w:rPr>
                <w:b/>
                <w:snapToGrid w:val="0"/>
                <w:sz w:val="20"/>
              </w:rPr>
              <w:t>nformation</w:t>
            </w:r>
            <w:r w:rsidR="00D9226F">
              <w:rPr>
                <w:snapToGrid w:val="0"/>
                <w:sz w:val="20"/>
              </w:rPr>
              <w:t>:</w:t>
            </w:r>
          </w:p>
        </w:tc>
        <w:tc>
          <w:tcPr>
            <w:tcW w:w="8010" w:type="dxa"/>
            <w:tcBorders>
              <w:bottom w:val="single" w:sz="4" w:space="0" w:color="auto"/>
            </w:tcBorders>
          </w:tcPr>
          <w:p w:rsidR="00D9226F" w:rsidRDefault="00D9226F" w:rsidP="002859E9">
            <w:pPr>
              <w:keepNext/>
              <w:rPr>
                <w:sz w:val="20"/>
              </w:rPr>
            </w:pPr>
          </w:p>
          <w:p w:rsidR="00AC4512" w:rsidRDefault="00AC4512" w:rsidP="002859E9">
            <w:pPr>
              <w:keepNext/>
              <w:rPr>
                <w:sz w:val="20"/>
              </w:rPr>
            </w:pPr>
          </w:p>
        </w:tc>
      </w:tr>
    </w:tbl>
    <w:p w:rsidR="00890938" w:rsidRDefault="00890938" w:rsidP="002859E9">
      <w:pPr>
        <w:rPr>
          <w:sz w:val="16"/>
          <w:szCs w:val="16"/>
        </w:rPr>
      </w:pPr>
    </w:p>
    <w:p w:rsidR="0095282B" w:rsidRPr="00180232" w:rsidRDefault="0095282B" w:rsidP="002859E9">
      <w:pPr>
        <w:rPr>
          <w:sz w:val="16"/>
          <w:szCs w:val="16"/>
        </w:rPr>
      </w:pPr>
    </w:p>
    <w:p w:rsidR="007A76C0" w:rsidRPr="00562EE7" w:rsidRDefault="007A76C0" w:rsidP="007D4774">
      <w:pPr>
        <w:keepNext/>
        <w:keepLines/>
        <w:pBdr>
          <w:top w:val="single" w:sz="12" w:space="1" w:color="auto"/>
          <w:left w:val="single" w:sz="12" w:space="1" w:color="auto"/>
          <w:bottom w:val="single" w:sz="12" w:space="1" w:color="auto"/>
          <w:right w:val="single" w:sz="12" w:space="1" w:color="auto"/>
        </w:pBdr>
        <w:shd w:val="clear" w:color="auto" w:fill="F3F3F3"/>
        <w:rPr>
          <w:sz w:val="22"/>
          <w:szCs w:val="22"/>
        </w:rPr>
      </w:pPr>
      <w:r w:rsidRPr="00562EE7">
        <w:rPr>
          <w:b/>
          <w:sz w:val="22"/>
          <w:szCs w:val="22"/>
        </w:rPr>
        <w:t>I have read, understood and init</w:t>
      </w:r>
      <w:r w:rsidR="00AA0584" w:rsidRPr="00562EE7">
        <w:rPr>
          <w:b/>
          <w:sz w:val="22"/>
          <w:szCs w:val="22"/>
        </w:rPr>
        <w:t>ialed each page of this disclosure and</w:t>
      </w:r>
      <w:r w:rsidRPr="00562EE7">
        <w:rPr>
          <w:b/>
          <w:sz w:val="22"/>
          <w:szCs w:val="22"/>
        </w:rPr>
        <w:t xml:space="preserve"> the attachments</w:t>
      </w:r>
      <w:r w:rsidRPr="00562EE7">
        <w:rPr>
          <w:sz w:val="22"/>
          <w:szCs w:val="22"/>
        </w:rPr>
        <w:t>:</w:t>
      </w:r>
    </w:p>
    <w:p w:rsidR="007A76C0" w:rsidRPr="00562EE7" w:rsidRDefault="007A76C0" w:rsidP="007D4774">
      <w:pPr>
        <w:keepNext/>
        <w:keepLines/>
        <w:pBdr>
          <w:top w:val="single" w:sz="12" w:space="1" w:color="auto"/>
          <w:left w:val="single" w:sz="12" w:space="1" w:color="auto"/>
          <w:bottom w:val="single" w:sz="12" w:space="1" w:color="auto"/>
          <w:right w:val="single" w:sz="12" w:space="1" w:color="auto"/>
        </w:pBdr>
        <w:shd w:val="clear" w:color="auto" w:fill="F3F3F3"/>
        <w:rPr>
          <w:b/>
          <w:sz w:val="22"/>
          <w:szCs w:val="22"/>
        </w:rPr>
      </w:pPr>
    </w:p>
    <w:p w:rsidR="007A76C0" w:rsidRPr="00562EE7" w:rsidRDefault="007A76C0" w:rsidP="007D4774">
      <w:pPr>
        <w:keepNext/>
        <w:keepLines/>
        <w:pBdr>
          <w:top w:val="single" w:sz="12" w:space="1" w:color="auto"/>
          <w:left w:val="single" w:sz="12" w:space="1" w:color="auto"/>
          <w:bottom w:val="single" w:sz="12" w:space="1" w:color="auto"/>
          <w:right w:val="single" w:sz="12" w:space="1" w:color="auto"/>
        </w:pBdr>
        <w:shd w:val="clear" w:color="auto" w:fill="F3F3F3"/>
        <w:spacing w:line="312" w:lineRule="auto"/>
        <w:rPr>
          <w:sz w:val="22"/>
          <w:szCs w:val="22"/>
        </w:rPr>
      </w:pPr>
      <w:r w:rsidRPr="00562EE7">
        <w:rPr>
          <w:b/>
          <w:sz w:val="22"/>
          <w:szCs w:val="22"/>
        </w:rPr>
        <w:t>Witness 1 signature</w:t>
      </w:r>
      <w:proofErr w:type="gramStart"/>
      <w:r w:rsidRPr="00562EE7">
        <w:rPr>
          <w:b/>
          <w:sz w:val="22"/>
          <w:szCs w:val="22"/>
        </w:rPr>
        <w:t>:_</w:t>
      </w:r>
      <w:proofErr w:type="gramEnd"/>
      <w:r w:rsidRPr="00562EE7">
        <w:rPr>
          <w:b/>
          <w:sz w:val="22"/>
          <w:szCs w:val="22"/>
        </w:rPr>
        <w:t>______________________________</w:t>
      </w:r>
      <w:r w:rsidR="00026C02">
        <w:rPr>
          <w:b/>
          <w:sz w:val="22"/>
          <w:szCs w:val="22"/>
        </w:rPr>
        <w:t>______________</w:t>
      </w:r>
      <w:r w:rsidRPr="00562EE7">
        <w:rPr>
          <w:sz w:val="22"/>
          <w:szCs w:val="22"/>
        </w:rPr>
        <w:t xml:space="preserve"> </w:t>
      </w:r>
      <w:r w:rsidRPr="000B2FD3">
        <w:rPr>
          <w:b/>
          <w:sz w:val="22"/>
          <w:szCs w:val="22"/>
        </w:rPr>
        <w:t>Date:__________</w:t>
      </w:r>
      <w:r w:rsidR="000B2FD3" w:rsidRPr="000B2FD3">
        <w:rPr>
          <w:b/>
          <w:sz w:val="22"/>
          <w:szCs w:val="22"/>
        </w:rPr>
        <w:t>_____</w:t>
      </w:r>
      <w:r w:rsidR="00026C02">
        <w:rPr>
          <w:b/>
          <w:sz w:val="22"/>
          <w:szCs w:val="22"/>
        </w:rPr>
        <w:t>______</w:t>
      </w:r>
    </w:p>
    <w:p w:rsidR="007A76C0" w:rsidRPr="00562EE7" w:rsidRDefault="007A76C0" w:rsidP="007D4774">
      <w:pPr>
        <w:keepNext/>
        <w:keepLines/>
        <w:pBdr>
          <w:top w:val="single" w:sz="12" w:space="1" w:color="auto"/>
          <w:left w:val="single" w:sz="12" w:space="1" w:color="auto"/>
          <w:bottom w:val="single" w:sz="12" w:space="1" w:color="auto"/>
          <w:right w:val="single" w:sz="12" w:space="1" w:color="auto"/>
        </w:pBdr>
        <w:shd w:val="clear" w:color="auto" w:fill="F3F3F3"/>
        <w:spacing w:line="312" w:lineRule="auto"/>
        <w:rPr>
          <w:sz w:val="22"/>
          <w:szCs w:val="22"/>
        </w:rPr>
      </w:pPr>
      <w:r w:rsidRPr="00562EE7">
        <w:rPr>
          <w:sz w:val="22"/>
          <w:szCs w:val="22"/>
        </w:rPr>
        <w:t>Printed name</w:t>
      </w:r>
      <w:proofErr w:type="gramStart"/>
      <w:r w:rsidRPr="00562EE7">
        <w:rPr>
          <w:sz w:val="22"/>
          <w:szCs w:val="22"/>
        </w:rPr>
        <w:t>:_</w:t>
      </w:r>
      <w:proofErr w:type="gramEnd"/>
      <w:r w:rsidR="00026C02">
        <w:rPr>
          <w:sz w:val="22"/>
          <w:szCs w:val="22"/>
        </w:rPr>
        <w:t>______________</w:t>
      </w:r>
      <w:r w:rsidRPr="00562EE7">
        <w:rPr>
          <w:sz w:val="22"/>
          <w:szCs w:val="22"/>
        </w:rPr>
        <w:t>____________________________________  Employee #:</w:t>
      </w:r>
      <w:r w:rsidR="000B2FD3">
        <w:rPr>
          <w:sz w:val="22"/>
          <w:szCs w:val="22"/>
        </w:rPr>
        <w:t xml:space="preserve"> </w:t>
      </w:r>
      <w:r w:rsidRPr="00562EE7">
        <w:rPr>
          <w:sz w:val="22"/>
          <w:szCs w:val="22"/>
        </w:rPr>
        <w:t>_________</w:t>
      </w:r>
      <w:r w:rsidR="00026C02">
        <w:rPr>
          <w:sz w:val="22"/>
          <w:szCs w:val="22"/>
        </w:rPr>
        <w:t>______</w:t>
      </w:r>
    </w:p>
    <w:p w:rsidR="007A76C0" w:rsidRPr="00562EE7" w:rsidRDefault="007A76C0" w:rsidP="007D4774">
      <w:pPr>
        <w:keepNext/>
        <w:keepLines/>
        <w:pBdr>
          <w:top w:val="single" w:sz="12" w:space="1" w:color="auto"/>
          <w:left w:val="single" w:sz="12" w:space="1" w:color="auto"/>
          <w:bottom w:val="single" w:sz="12" w:space="1" w:color="auto"/>
          <w:right w:val="single" w:sz="12" w:space="1" w:color="auto"/>
        </w:pBdr>
        <w:shd w:val="clear" w:color="auto" w:fill="F3F3F3"/>
        <w:spacing w:line="312" w:lineRule="auto"/>
        <w:rPr>
          <w:b/>
          <w:sz w:val="22"/>
          <w:szCs w:val="22"/>
        </w:rPr>
      </w:pPr>
    </w:p>
    <w:p w:rsidR="007A76C0" w:rsidRPr="00562EE7" w:rsidRDefault="007A76C0" w:rsidP="007D4774">
      <w:pPr>
        <w:keepNext/>
        <w:keepLines/>
        <w:pBdr>
          <w:top w:val="single" w:sz="12" w:space="1" w:color="auto"/>
          <w:left w:val="single" w:sz="12" w:space="1" w:color="auto"/>
          <w:bottom w:val="single" w:sz="12" w:space="1" w:color="auto"/>
          <w:right w:val="single" w:sz="12" w:space="1" w:color="auto"/>
        </w:pBdr>
        <w:shd w:val="clear" w:color="auto" w:fill="F3F3F3"/>
        <w:spacing w:line="312" w:lineRule="auto"/>
        <w:rPr>
          <w:sz w:val="22"/>
          <w:szCs w:val="22"/>
        </w:rPr>
      </w:pPr>
      <w:r w:rsidRPr="00562EE7">
        <w:rPr>
          <w:b/>
          <w:sz w:val="22"/>
          <w:szCs w:val="22"/>
        </w:rPr>
        <w:t>Witness 2 signature</w:t>
      </w:r>
      <w:proofErr w:type="gramStart"/>
      <w:r w:rsidRPr="00562EE7">
        <w:rPr>
          <w:b/>
          <w:sz w:val="22"/>
          <w:szCs w:val="22"/>
        </w:rPr>
        <w:t>:_</w:t>
      </w:r>
      <w:proofErr w:type="gramEnd"/>
      <w:r w:rsidR="00026C02">
        <w:rPr>
          <w:b/>
          <w:sz w:val="22"/>
          <w:szCs w:val="22"/>
        </w:rPr>
        <w:t>______________</w:t>
      </w:r>
      <w:r w:rsidRPr="00562EE7">
        <w:rPr>
          <w:b/>
          <w:sz w:val="22"/>
          <w:szCs w:val="22"/>
        </w:rPr>
        <w:t>______________________________</w:t>
      </w:r>
      <w:r w:rsidR="000B2FD3">
        <w:rPr>
          <w:sz w:val="22"/>
          <w:szCs w:val="22"/>
        </w:rPr>
        <w:t xml:space="preserve"> </w:t>
      </w:r>
      <w:r w:rsidR="000B2FD3" w:rsidRPr="000B2FD3">
        <w:rPr>
          <w:b/>
          <w:sz w:val="22"/>
          <w:szCs w:val="22"/>
        </w:rPr>
        <w:t>Date:______________</w:t>
      </w:r>
      <w:r w:rsidR="00026C02">
        <w:rPr>
          <w:b/>
          <w:sz w:val="22"/>
          <w:szCs w:val="22"/>
        </w:rPr>
        <w:t>______</w:t>
      </w:r>
      <w:r w:rsidR="000B2FD3" w:rsidRPr="000B2FD3">
        <w:rPr>
          <w:b/>
          <w:sz w:val="22"/>
          <w:szCs w:val="22"/>
        </w:rPr>
        <w:t>_</w:t>
      </w:r>
    </w:p>
    <w:p w:rsidR="007A76C0" w:rsidRPr="00562EE7" w:rsidRDefault="007A76C0" w:rsidP="007D4774">
      <w:pPr>
        <w:keepNext/>
        <w:keepLines/>
        <w:pBdr>
          <w:top w:val="single" w:sz="12" w:space="1" w:color="auto"/>
          <w:left w:val="single" w:sz="12" w:space="1" w:color="auto"/>
          <w:bottom w:val="single" w:sz="12" w:space="1" w:color="auto"/>
          <w:right w:val="single" w:sz="12" w:space="1" w:color="auto"/>
        </w:pBdr>
        <w:shd w:val="clear" w:color="auto" w:fill="F3F3F3"/>
        <w:spacing w:line="312" w:lineRule="auto"/>
        <w:rPr>
          <w:sz w:val="22"/>
          <w:szCs w:val="22"/>
        </w:rPr>
      </w:pPr>
      <w:r w:rsidRPr="00562EE7">
        <w:rPr>
          <w:sz w:val="22"/>
          <w:szCs w:val="22"/>
        </w:rPr>
        <w:t>Printed name</w:t>
      </w:r>
      <w:proofErr w:type="gramStart"/>
      <w:r w:rsidRPr="00562EE7">
        <w:rPr>
          <w:sz w:val="22"/>
          <w:szCs w:val="22"/>
        </w:rPr>
        <w:t>:_</w:t>
      </w:r>
      <w:proofErr w:type="gramEnd"/>
      <w:r w:rsidRPr="00562EE7">
        <w:rPr>
          <w:sz w:val="22"/>
          <w:szCs w:val="22"/>
        </w:rPr>
        <w:t>___________________________________</w:t>
      </w:r>
      <w:r w:rsidR="00026C02">
        <w:rPr>
          <w:sz w:val="22"/>
          <w:szCs w:val="22"/>
        </w:rPr>
        <w:t>______________</w:t>
      </w:r>
      <w:r w:rsidRPr="00562EE7">
        <w:rPr>
          <w:sz w:val="22"/>
          <w:szCs w:val="22"/>
        </w:rPr>
        <w:t>_  Employee #:</w:t>
      </w:r>
      <w:r w:rsidR="000B2FD3">
        <w:rPr>
          <w:sz w:val="22"/>
          <w:szCs w:val="22"/>
        </w:rPr>
        <w:t xml:space="preserve"> </w:t>
      </w:r>
      <w:r w:rsidRPr="00562EE7">
        <w:rPr>
          <w:sz w:val="22"/>
          <w:szCs w:val="22"/>
        </w:rPr>
        <w:t>________</w:t>
      </w:r>
      <w:r w:rsidR="00026C02">
        <w:rPr>
          <w:sz w:val="22"/>
          <w:szCs w:val="22"/>
        </w:rPr>
        <w:t>______</w:t>
      </w:r>
      <w:r w:rsidRPr="00562EE7">
        <w:rPr>
          <w:sz w:val="22"/>
          <w:szCs w:val="22"/>
        </w:rPr>
        <w:t>_</w:t>
      </w:r>
    </w:p>
    <w:sectPr w:rsidR="007A76C0" w:rsidRPr="00562EE7" w:rsidSect="00CA13A6">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008" w:right="576" w:bottom="720" w:left="720" w:header="113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963" w:rsidRDefault="00AB3963">
      <w:r>
        <w:separator/>
      </w:r>
    </w:p>
  </w:endnote>
  <w:endnote w:type="continuationSeparator" w:id="0">
    <w:p w:rsidR="00AB3963" w:rsidRDefault="00AB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41E" w:rsidRDefault="001254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41E" w:rsidRPr="00481BCC" w:rsidRDefault="0012541E" w:rsidP="00CA13A6">
    <w:pPr>
      <w:pStyle w:val="Footer"/>
      <w:pBdr>
        <w:top w:val="single" w:sz="6" w:space="1" w:color="auto"/>
        <w:left w:val="single" w:sz="6" w:space="1" w:color="auto"/>
        <w:bottom w:val="single" w:sz="6" w:space="1" w:color="auto"/>
        <w:right w:val="single" w:sz="6" w:space="0" w:color="auto"/>
      </w:pBdr>
      <w:shd w:val="pct5" w:color="auto" w:fill="auto"/>
      <w:tabs>
        <w:tab w:val="clear" w:pos="8640"/>
        <w:tab w:val="right" w:pos="10800"/>
      </w:tabs>
      <w:rPr>
        <w:sz w:val="10"/>
      </w:rPr>
    </w:pPr>
    <w:r>
      <w:t xml:space="preserve">Witness 1 initials: ___________ Witness 2 initials: ___________ </w:t>
    </w:r>
    <w:r>
      <w:tab/>
      <w:t xml:space="preserve">Page </w:t>
    </w:r>
    <w:r>
      <w:fldChar w:fldCharType="begin"/>
    </w:r>
    <w:r>
      <w:instrText xml:space="preserve"> PAGE   \* MERGEFORMAT </w:instrText>
    </w:r>
    <w:r>
      <w:fldChar w:fldCharType="separate"/>
    </w:r>
    <w:r w:rsidR="00CC3BAC">
      <w:rPr>
        <w:noProof/>
      </w:rPr>
      <w:t>8</w:t>
    </w:r>
    <w:r>
      <w:rPr>
        <w:noProof/>
      </w:rPr>
      <w:fldChar w:fldCharType="end"/>
    </w:r>
    <w:r>
      <w:t xml:space="preserve">  </w:t>
    </w:r>
  </w:p>
  <w:p w:rsidR="0012541E" w:rsidRDefault="0012541E" w:rsidP="00AE6BF5">
    <w:pPr>
      <w:pStyle w:val="Footer"/>
      <w:pBdr>
        <w:top w:val="single" w:sz="6" w:space="1" w:color="auto"/>
        <w:left w:val="single" w:sz="6" w:space="1" w:color="auto"/>
        <w:bottom w:val="single" w:sz="6" w:space="1" w:color="auto"/>
        <w:right w:val="single" w:sz="6" w:space="0" w:color="auto"/>
      </w:pBdr>
      <w:shd w:val="pct5" w:color="auto" w:fill="auto"/>
      <w:jc w:val="center"/>
      <w:rPr>
        <w:b/>
      </w:rPr>
    </w:pPr>
    <w:r>
      <w:rPr>
        <w:b/>
      </w:rPr>
      <w:t>AMD CONFIDENTIAL</w:t>
    </w:r>
    <w:r>
      <w:t xml:space="preserve"> </w:t>
    </w:r>
    <w:r w:rsidRPr="00481BCC">
      <w:rPr>
        <w:b/>
      </w:rPr>
      <w:t>&amp;</w:t>
    </w:r>
    <w:r>
      <w:t xml:space="preserve"> </w:t>
    </w:r>
    <w:r>
      <w:rPr>
        <w:b/>
      </w:rPr>
      <w:t>SOLICITOR/ATTORNEY – CLIENT PRIVILEGED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41E" w:rsidRDefault="00125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963" w:rsidRDefault="00AB3963">
      <w:r>
        <w:separator/>
      </w:r>
    </w:p>
  </w:footnote>
  <w:footnote w:type="continuationSeparator" w:id="0">
    <w:p w:rsidR="00AB3963" w:rsidRDefault="00AB3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41E" w:rsidRDefault="001254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6114"/>
      <w:gridCol w:w="2724"/>
      <w:gridCol w:w="2150"/>
    </w:tblGrid>
    <w:tr w:rsidR="0012541E" w:rsidRPr="00CF22F0" w:rsidTr="002D3162">
      <w:tc>
        <w:tcPr>
          <w:tcW w:w="6114" w:type="dxa"/>
          <w:tcBorders>
            <w:top w:val="single" w:sz="4" w:space="0" w:color="auto"/>
            <w:left w:val="single" w:sz="4" w:space="0" w:color="auto"/>
            <w:bottom w:val="single" w:sz="4" w:space="0" w:color="auto"/>
          </w:tcBorders>
          <w:shd w:val="clear" w:color="auto" w:fill="E6E6E6"/>
        </w:tcPr>
        <w:p w:rsidR="0012541E" w:rsidRPr="00CF22F0" w:rsidRDefault="0012541E" w:rsidP="00C36310">
          <w:pPr>
            <w:pStyle w:val="Header"/>
            <w:jc w:val="center"/>
            <w:rPr>
              <w:rFonts w:cs="Arial"/>
              <w:b/>
              <w:i/>
              <w:sz w:val="28"/>
              <w:szCs w:val="24"/>
            </w:rPr>
          </w:pPr>
          <w:r w:rsidRPr="00CF22F0">
            <w:rPr>
              <w:rFonts w:cs="Arial"/>
              <w:b/>
              <w:sz w:val="28"/>
              <w:szCs w:val="24"/>
            </w:rPr>
            <w:t>AMD INVENTION DISCLOSURE FORM (IDF</w:t>
          </w:r>
          <w:r w:rsidRPr="00CF22F0">
            <w:rPr>
              <w:rFonts w:cs="Arial"/>
              <w:b/>
              <w:i/>
              <w:sz w:val="28"/>
              <w:szCs w:val="24"/>
            </w:rPr>
            <w:t>)</w:t>
          </w:r>
        </w:p>
        <w:p w:rsidR="0012541E" w:rsidRPr="00CF22F0" w:rsidRDefault="0012541E" w:rsidP="00C36310">
          <w:pPr>
            <w:pStyle w:val="Header"/>
            <w:jc w:val="center"/>
            <w:rPr>
              <w:rFonts w:cs="Arial"/>
              <w:b/>
              <w:i/>
              <w:szCs w:val="24"/>
            </w:rPr>
          </w:pPr>
          <w:r w:rsidRPr="00CF22F0">
            <w:rPr>
              <w:rFonts w:cs="Arial"/>
              <w:b/>
              <w:szCs w:val="24"/>
            </w:rPr>
            <w:t>(To be completed by AMD Legal)</w:t>
          </w:r>
        </w:p>
      </w:tc>
      <w:tc>
        <w:tcPr>
          <w:tcW w:w="2724" w:type="dxa"/>
          <w:tcBorders>
            <w:top w:val="single" w:sz="4" w:space="0" w:color="auto"/>
            <w:bottom w:val="single" w:sz="4" w:space="0" w:color="auto"/>
          </w:tcBorders>
          <w:shd w:val="clear" w:color="auto" w:fill="E6E6E6"/>
        </w:tcPr>
        <w:p w:rsidR="0012541E" w:rsidRPr="00CF22F0" w:rsidRDefault="0012541E" w:rsidP="002D3162">
          <w:pPr>
            <w:pStyle w:val="Header"/>
            <w:rPr>
              <w:rFonts w:cs="Arial"/>
              <w:sz w:val="22"/>
              <w:szCs w:val="22"/>
            </w:rPr>
          </w:pPr>
          <w:r w:rsidRPr="00CF22F0">
            <w:rPr>
              <w:rFonts w:cs="Arial"/>
              <w:sz w:val="22"/>
              <w:szCs w:val="22"/>
            </w:rPr>
            <w:t xml:space="preserve">AMD </w:t>
          </w:r>
          <w:r>
            <w:rPr>
              <w:rFonts w:cs="Arial"/>
              <w:sz w:val="22"/>
              <w:szCs w:val="22"/>
            </w:rPr>
            <w:t xml:space="preserve">Docket No: </w:t>
          </w:r>
          <w:r w:rsidRPr="00CF22F0">
            <w:rPr>
              <w:rFonts w:cs="Arial"/>
              <w:sz w:val="22"/>
              <w:szCs w:val="22"/>
            </w:rPr>
            <w:t>_________</w:t>
          </w:r>
          <w:r>
            <w:rPr>
              <w:rFonts w:cs="Arial"/>
              <w:sz w:val="22"/>
              <w:szCs w:val="22"/>
            </w:rPr>
            <w:t>____</w:t>
          </w:r>
        </w:p>
      </w:tc>
      <w:tc>
        <w:tcPr>
          <w:tcW w:w="2150" w:type="dxa"/>
          <w:tcBorders>
            <w:top w:val="single" w:sz="4" w:space="0" w:color="auto"/>
            <w:bottom w:val="single" w:sz="4" w:space="0" w:color="auto"/>
            <w:right w:val="single" w:sz="4" w:space="0" w:color="auto"/>
          </w:tcBorders>
          <w:shd w:val="clear" w:color="auto" w:fill="E6E6E6"/>
        </w:tcPr>
        <w:p w:rsidR="0012541E" w:rsidRDefault="0012541E" w:rsidP="00C36310">
          <w:pPr>
            <w:pStyle w:val="Header"/>
            <w:rPr>
              <w:rFonts w:cs="Arial"/>
              <w:sz w:val="22"/>
              <w:szCs w:val="22"/>
            </w:rPr>
          </w:pPr>
          <w:r w:rsidRPr="00CF22F0">
            <w:rPr>
              <w:rFonts w:cs="Arial"/>
              <w:sz w:val="22"/>
              <w:szCs w:val="22"/>
            </w:rPr>
            <w:t xml:space="preserve">Date: </w:t>
          </w:r>
        </w:p>
        <w:p w:rsidR="0012541E" w:rsidRPr="00CF22F0" w:rsidRDefault="0012541E" w:rsidP="00C36310">
          <w:pPr>
            <w:pStyle w:val="Header"/>
            <w:rPr>
              <w:rFonts w:cs="Arial"/>
              <w:sz w:val="22"/>
              <w:szCs w:val="22"/>
            </w:rPr>
          </w:pPr>
          <w:r w:rsidRPr="00CF22F0">
            <w:rPr>
              <w:rFonts w:cs="Arial"/>
              <w:sz w:val="22"/>
              <w:szCs w:val="22"/>
            </w:rPr>
            <w:t>__________</w:t>
          </w:r>
        </w:p>
      </w:tc>
    </w:tr>
    <w:tr w:rsidR="0012541E" w:rsidRPr="00CF22F0" w:rsidTr="002D3162">
      <w:trPr>
        <w:trHeight w:val="560"/>
      </w:trPr>
      <w:tc>
        <w:tcPr>
          <w:tcW w:w="6114" w:type="dxa"/>
          <w:tcBorders>
            <w:top w:val="single" w:sz="4" w:space="0" w:color="auto"/>
            <w:left w:val="single" w:sz="4" w:space="0" w:color="auto"/>
            <w:bottom w:val="single" w:sz="4" w:space="0" w:color="auto"/>
          </w:tcBorders>
          <w:shd w:val="clear" w:color="auto" w:fill="E6E6E6"/>
        </w:tcPr>
        <w:p w:rsidR="0012541E" w:rsidRPr="00AE6BF5" w:rsidRDefault="0012541E" w:rsidP="002D3162">
          <w:pPr>
            <w:pStyle w:val="Header"/>
            <w:rPr>
              <w:rFonts w:cs="Arial"/>
              <w:sz w:val="14"/>
              <w:szCs w:val="14"/>
            </w:rPr>
          </w:pPr>
          <w:r w:rsidRPr="00AE6BF5">
            <w:rPr>
              <w:rFonts w:cs="Arial"/>
              <w:sz w:val="14"/>
              <w:szCs w:val="14"/>
            </w:rPr>
            <w:t>IDF Revised on</w:t>
          </w:r>
          <w:r>
            <w:rPr>
              <w:rFonts w:cs="Arial"/>
              <w:sz w:val="14"/>
              <w:szCs w:val="14"/>
            </w:rPr>
            <w:t xml:space="preserve"> May 16, 2011</w:t>
          </w:r>
        </w:p>
      </w:tc>
      <w:tc>
        <w:tcPr>
          <w:tcW w:w="2724" w:type="dxa"/>
          <w:tcBorders>
            <w:top w:val="single" w:sz="4" w:space="0" w:color="auto"/>
            <w:bottom w:val="single" w:sz="4" w:space="0" w:color="auto"/>
          </w:tcBorders>
          <w:shd w:val="clear" w:color="auto" w:fill="E6E6E6"/>
        </w:tcPr>
        <w:p w:rsidR="0012541E" w:rsidRDefault="0012541E" w:rsidP="00C36310">
          <w:pPr>
            <w:pStyle w:val="Header"/>
            <w:rPr>
              <w:rFonts w:cs="Arial"/>
              <w:sz w:val="22"/>
              <w:szCs w:val="22"/>
            </w:rPr>
          </w:pPr>
          <w:r>
            <w:rPr>
              <w:rFonts w:cs="Arial"/>
              <w:sz w:val="22"/>
              <w:szCs w:val="22"/>
            </w:rPr>
            <w:t>Attorney Assigned</w:t>
          </w:r>
        </w:p>
        <w:p w:rsidR="0012541E" w:rsidRPr="00CF22F0" w:rsidRDefault="0012541E" w:rsidP="00C36310">
          <w:pPr>
            <w:pStyle w:val="Header"/>
            <w:rPr>
              <w:rFonts w:cs="Arial"/>
              <w:sz w:val="22"/>
              <w:szCs w:val="22"/>
            </w:rPr>
          </w:pPr>
          <w:r>
            <w:rPr>
              <w:rFonts w:cs="Arial"/>
              <w:sz w:val="22"/>
              <w:szCs w:val="22"/>
            </w:rPr>
            <w:t>_____________</w:t>
          </w:r>
        </w:p>
      </w:tc>
      <w:tc>
        <w:tcPr>
          <w:tcW w:w="2150" w:type="dxa"/>
          <w:tcBorders>
            <w:top w:val="single" w:sz="4" w:space="0" w:color="auto"/>
            <w:bottom w:val="single" w:sz="4" w:space="0" w:color="auto"/>
            <w:right w:val="single" w:sz="4" w:space="0" w:color="auto"/>
          </w:tcBorders>
          <w:shd w:val="clear" w:color="auto" w:fill="E6E6E6"/>
        </w:tcPr>
        <w:p w:rsidR="0012541E" w:rsidRDefault="0012541E" w:rsidP="00C36310">
          <w:pPr>
            <w:pStyle w:val="Header"/>
            <w:rPr>
              <w:rFonts w:cs="Arial"/>
              <w:sz w:val="22"/>
              <w:szCs w:val="22"/>
            </w:rPr>
          </w:pPr>
          <w:r>
            <w:rPr>
              <w:rFonts w:cs="Arial"/>
              <w:sz w:val="22"/>
              <w:szCs w:val="22"/>
            </w:rPr>
            <w:t>AMD Rating:</w:t>
          </w:r>
        </w:p>
        <w:p w:rsidR="0012541E" w:rsidRPr="00CF22F0" w:rsidRDefault="0012541E" w:rsidP="00C36310">
          <w:pPr>
            <w:pStyle w:val="Header"/>
            <w:rPr>
              <w:rFonts w:cs="Arial"/>
              <w:sz w:val="22"/>
              <w:szCs w:val="22"/>
            </w:rPr>
          </w:pPr>
          <w:r>
            <w:rPr>
              <w:rFonts w:cs="Arial"/>
              <w:sz w:val="22"/>
              <w:szCs w:val="22"/>
            </w:rPr>
            <w:t>__________</w:t>
          </w:r>
        </w:p>
      </w:tc>
    </w:tr>
  </w:tbl>
  <w:p w:rsidR="0012541E" w:rsidRPr="00E25CA3" w:rsidRDefault="0012541E" w:rsidP="00E25CA3">
    <w:pPr>
      <w:pStyle w:val="Header"/>
      <w:rPr>
        <w:rStyle w:val="PageNumbe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41E" w:rsidRDefault="0012541E" w:rsidP="0095313D">
    <w:pPr>
      <w:pStyle w:val="Header"/>
      <w:jc w:val="center"/>
    </w:pPr>
    <w:r>
      <w:rPr>
        <w:noProof/>
        <w:lang w:eastAsia="zh-CN"/>
      </w:rPr>
      <w:drawing>
        <wp:inline distT="0" distB="0" distL="0" distR="0">
          <wp:extent cx="2057400" cy="781050"/>
          <wp:effectExtent l="19050" t="0" r="0" b="0"/>
          <wp:docPr id="15" name="Picture 15" descr="C:\Users\rdavidso\AppData\Local\Microsoft\Windows\Temporary Internet Files\Content.Word\AMDh_E_2cp.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davidso\AppData\Local\Microsoft\Windows\Temporary Internet Files\Content.Word\AMDh_E_2cp.jpg"/>
                  <pic:cNvPicPr>
                    <a:picLocks noChangeAspect="1" noChangeArrowheads="1"/>
                  </pic:cNvPicPr>
                </pic:nvPicPr>
                <pic:blipFill>
                  <a:blip r:embed="rId2"/>
                  <a:srcRect/>
                  <a:stretch>
                    <a:fillRect/>
                  </a:stretch>
                </pic:blipFill>
                <pic:spPr bwMode="auto">
                  <a:xfrm>
                    <a:off x="0" y="0"/>
                    <a:ext cx="2057400" cy="781050"/>
                  </a:xfrm>
                  <a:prstGeom prst="rect">
                    <a:avLst/>
                  </a:prstGeom>
                  <a:noFill/>
                  <a:ln w="9525">
                    <a:noFill/>
                    <a:miter lim="800000"/>
                    <a:headEnd/>
                    <a:tailEnd/>
                  </a:ln>
                </pic:spPr>
              </pic:pic>
            </a:graphicData>
          </a:graphic>
        </wp:inline>
      </w:drawing>
    </w:r>
  </w:p>
  <w:p w:rsidR="0012541E" w:rsidRDefault="0012541E" w:rsidP="0095313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0EDF"/>
    <w:multiLevelType w:val="hybridMultilevel"/>
    <w:tmpl w:val="544AED98"/>
    <w:lvl w:ilvl="0" w:tplc="04090011">
      <w:start w:val="1"/>
      <w:numFmt w:val="decimal"/>
      <w:lvlText w:val="%1)"/>
      <w:lvlJc w:val="left"/>
      <w:pPr>
        <w:ind w:left="761" w:hanging="360"/>
      </w:pPr>
    </w:lvl>
    <w:lvl w:ilvl="1" w:tplc="04090019">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
    <w:nsid w:val="12C95D8B"/>
    <w:multiLevelType w:val="singleLevel"/>
    <w:tmpl w:val="D12C2380"/>
    <w:lvl w:ilvl="0">
      <w:start w:val="1"/>
      <w:numFmt w:val="lowerRoman"/>
      <w:lvlText w:val="(%1)"/>
      <w:lvlJc w:val="left"/>
      <w:pPr>
        <w:tabs>
          <w:tab w:val="num" w:pos="2160"/>
        </w:tabs>
        <w:ind w:left="2160" w:hanging="720"/>
      </w:pPr>
      <w:rPr>
        <w:rFonts w:hint="default"/>
      </w:rPr>
    </w:lvl>
  </w:abstractNum>
  <w:abstractNum w:abstractNumId="2">
    <w:nsid w:val="166028FB"/>
    <w:multiLevelType w:val="singleLevel"/>
    <w:tmpl w:val="811EE636"/>
    <w:lvl w:ilvl="0">
      <w:start w:val="1"/>
      <w:numFmt w:val="decimal"/>
      <w:lvlText w:val="%1."/>
      <w:lvlJc w:val="left"/>
      <w:pPr>
        <w:tabs>
          <w:tab w:val="num" w:pos="720"/>
        </w:tabs>
        <w:ind w:left="720" w:hanging="720"/>
      </w:pPr>
      <w:rPr>
        <w:rFonts w:hint="default"/>
      </w:rPr>
    </w:lvl>
  </w:abstractNum>
  <w:abstractNum w:abstractNumId="3">
    <w:nsid w:val="24A86A7F"/>
    <w:multiLevelType w:val="hybridMultilevel"/>
    <w:tmpl w:val="AB985618"/>
    <w:lvl w:ilvl="0" w:tplc="520C31BC">
      <w:start w:val="1"/>
      <w:numFmt w:val="bullet"/>
      <w:lvlText w:val=""/>
      <w:lvlJc w:val="left"/>
      <w:pPr>
        <w:tabs>
          <w:tab w:val="num" w:pos="720"/>
        </w:tabs>
        <w:ind w:left="720" w:hanging="360"/>
      </w:pPr>
      <w:rPr>
        <w:rFonts w:ascii="Wingdings" w:hAnsi="Wingdings" w:hint="default"/>
      </w:rPr>
    </w:lvl>
    <w:lvl w:ilvl="1" w:tplc="759A013A" w:tentative="1">
      <w:start w:val="1"/>
      <w:numFmt w:val="bullet"/>
      <w:lvlText w:val=""/>
      <w:lvlJc w:val="left"/>
      <w:pPr>
        <w:tabs>
          <w:tab w:val="num" w:pos="1440"/>
        </w:tabs>
        <w:ind w:left="1440" w:hanging="360"/>
      </w:pPr>
      <w:rPr>
        <w:rFonts w:ascii="Wingdings" w:hAnsi="Wingdings" w:hint="default"/>
      </w:rPr>
    </w:lvl>
    <w:lvl w:ilvl="2" w:tplc="8EFA74FA" w:tentative="1">
      <w:start w:val="1"/>
      <w:numFmt w:val="bullet"/>
      <w:lvlText w:val=""/>
      <w:lvlJc w:val="left"/>
      <w:pPr>
        <w:tabs>
          <w:tab w:val="num" w:pos="2160"/>
        </w:tabs>
        <w:ind w:left="2160" w:hanging="360"/>
      </w:pPr>
      <w:rPr>
        <w:rFonts w:ascii="Wingdings" w:hAnsi="Wingdings" w:hint="default"/>
      </w:rPr>
    </w:lvl>
    <w:lvl w:ilvl="3" w:tplc="2D7E8D80" w:tentative="1">
      <w:start w:val="1"/>
      <w:numFmt w:val="bullet"/>
      <w:lvlText w:val=""/>
      <w:lvlJc w:val="left"/>
      <w:pPr>
        <w:tabs>
          <w:tab w:val="num" w:pos="2880"/>
        </w:tabs>
        <w:ind w:left="2880" w:hanging="360"/>
      </w:pPr>
      <w:rPr>
        <w:rFonts w:ascii="Wingdings" w:hAnsi="Wingdings" w:hint="default"/>
      </w:rPr>
    </w:lvl>
    <w:lvl w:ilvl="4" w:tplc="0908D63A" w:tentative="1">
      <w:start w:val="1"/>
      <w:numFmt w:val="bullet"/>
      <w:lvlText w:val=""/>
      <w:lvlJc w:val="left"/>
      <w:pPr>
        <w:tabs>
          <w:tab w:val="num" w:pos="3600"/>
        </w:tabs>
        <w:ind w:left="3600" w:hanging="360"/>
      </w:pPr>
      <w:rPr>
        <w:rFonts w:ascii="Wingdings" w:hAnsi="Wingdings" w:hint="default"/>
      </w:rPr>
    </w:lvl>
    <w:lvl w:ilvl="5" w:tplc="F572C034" w:tentative="1">
      <w:start w:val="1"/>
      <w:numFmt w:val="bullet"/>
      <w:lvlText w:val=""/>
      <w:lvlJc w:val="left"/>
      <w:pPr>
        <w:tabs>
          <w:tab w:val="num" w:pos="4320"/>
        </w:tabs>
        <w:ind w:left="4320" w:hanging="360"/>
      </w:pPr>
      <w:rPr>
        <w:rFonts w:ascii="Wingdings" w:hAnsi="Wingdings" w:hint="default"/>
      </w:rPr>
    </w:lvl>
    <w:lvl w:ilvl="6" w:tplc="403E0A6C" w:tentative="1">
      <w:start w:val="1"/>
      <w:numFmt w:val="bullet"/>
      <w:lvlText w:val=""/>
      <w:lvlJc w:val="left"/>
      <w:pPr>
        <w:tabs>
          <w:tab w:val="num" w:pos="5040"/>
        </w:tabs>
        <w:ind w:left="5040" w:hanging="360"/>
      </w:pPr>
      <w:rPr>
        <w:rFonts w:ascii="Wingdings" w:hAnsi="Wingdings" w:hint="default"/>
      </w:rPr>
    </w:lvl>
    <w:lvl w:ilvl="7" w:tplc="15FE068C" w:tentative="1">
      <w:start w:val="1"/>
      <w:numFmt w:val="bullet"/>
      <w:lvlText w:val=""/>
      <w:lvlJc w:val="left"/>
      <w:pPr>
        <w:tabs>
          <w:tab w:val="num" w:pos="5760"/>
        </w:tabs>
        <w:ind w:left="5760" w:hanging="360"/>
      </w:pPr>
      <w:rPr>
        <w:rFonts w:ascii="Wingdings" w:hAnsi="Wingdings" w:hint="default"/>
      </w:rPr>
    </w:lvl>
    <w:lvl w:ilvl="8" w:tplc="A768BAE8" w:tentative="1">
      <w:start w:val="1"/>
      <w:numFmt w:val="bullet"/>
      <w:lvlText w:val=""/>
      <w:lvlJc w:val="left"/>
      <w:pPr>
        <w:tabs>
          <w:tab w:val="num" w:pos="6480"/>
        </w:tabs>
        <w:ind w:left="6480" w:hanging="360"/>
      </w:pPr>
      <w:rPr>
        <w:rFonts w:ascii="Wingdings" w:hAnsi="Wingdings" w:hint="default"/>
      </w:rPr>
    </w:lvl>
  </w:abstractNum>
  <w:abstractNum w:abstractNumId="4">
    <w:nsid w:val="25404CD8"/>
    <w:multiLevelType w:val="hybridMultilevel"/>
    <w:tmpl w:val="EDDE06B6"/>
    <w:lvl w:ilvl="0" w:tplc="6BBC6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652572"/>
    <w:multiLevelType w:val="hybridMultilevel"/>
    <w:tmpl w:val="BB1E0C3E"/>
    <w:lvl w:ilvl="0" w:tplc="A836C752">
      <w:start w:val="1"/>
      <w:numFmt w:val="decimal"/>
      <w:lvlText w:val="%1."/>
      <w:lvlJc w:val="left"/>
      <w:pPr>
        <w:tabs>
          <w:tab w:val="num" w:pos="1080"/>
        </w:tabs>
        <w:ind w:left="1080" w:hanging="720"/>
      </w:pPr>
      <w:rPr>
        <w:rFonts w:hint="default"/>
      </w:rPr>
    </w:lvl>
    <w:lvl w:ilvl="1" w:tplc="3B9E9F86" w:tentative="1">
      <w:start w:val="1"/>
      <w:numFmt w:val="lowerLetter"/>
      <w:lvlText w:val="%2."/>
      <w:lvlJc w:val="left"/>
      <w:pPr>
        <w:tabs>
          <w:tab w:val="num" w:pos="1440"/>
        </w:tabs>
        <w:ind w:left="1440" w:hanging="360"/>
      </w:pPr>
    </w:lvl>
    <w:lvl w:ilvl="2" w:tplc="6D3060B8" w:tentative="1">
      <w:start w:val="1"/>
      <w:numFmt w:val="lowerRoman"/>
      <w:lvlText w:val="%3."/>
      <w:lvlJc w:val="right"/>
      <w:pPr>
        <w:tabs>
          <w:tab w:val="num" w:pos="2160"/>
        </w:tabs>
        <w:ind w:left="2160" w:hanging="180"/>
      </w:pPr>
    </w:lvl>
    <w:lvl w:ilvl="3" w:tplc="FCE68FA4" w:tentative="1">
      <w:start w:val="1"/>
      <w:numFmt w:val="decimal"/>
      <w:lvlText w:val="%4."/>
      <w:lvlJc w:val="left"/>
      <w:pPr>
        <w:tabs>
          <w:tab w:val="num" w:pos="2880"/>
        </w:tabs>
        <w:ind w:left="2880" w:hanging="360"/>
      </w:pPr>
    </w:lvl>
    <w:lvl w:ilvl="4" w:tplc="26C4A070" w:tentative="1">
      <w:start w:val="1"/>
      <w:numFmt w:val="lowerLetter"/>
      <w:lvlText w:val="%5."/>
      <w:lvlJc w:val="left"/>
      <w:pPr>
        <w:tabs>
          <w:tab w:val="num" w:pos="3600"/>
        </w:tabs>
        <w:ind w:left="3600" w:hanging="360"/>
      </w:pPr>
    </w:lvl>
    <w:lvl w:ilvl="5" w:tplc="6774382A" w:tentative="1">
      <w:start w:val="1"/>
      <w:numFmt w:val="lowerRoman"/>
      <w:lvlText w:val="%6."/>
      <w:lvlJc w:val="right"/>
      <w:pPr>
        <w:tabs>
          <w:tab w:val="num" w:pos="4320"/>
        </w:tabs>
        <w:ind w:left="4320" w:hanging="180"/>
      </w:pPr>
    </w:lvl>
    <w:lvl w:ilvl="6" w:tplc="0E485BB0" w:tentative="1">
      <w:start w:val="1"/>
      <w:numFmt w:val="decimal"/>
      <w:lvlText w:val="%7."/>
      <w:lvlJc w:val="left"/>
      <w:pPr>
        <w:tabs>
          <w:tab w:val="num" w:pos="5040"/>
        </w:tabs>
        <w:ind w:left="5040" w:hanging="360"/>
      </w:pPr>
    </w:lvl>
    <w:lvl w:ilvl="7" w:tplc="D790665C" w:tentative="1">
      <w:start w:val="1"/>
      <w:numFmt w:val="lowerLetter"/>
      <w:lvlText w:val="%8."/>
      <w:lvlJc w:val="left"/>
      <w:pPr>
        <w:tabs>
          <w:tab w:val="num" w:pos="5760"/>
        </w:tabs>
        <w:ind w:left="5760" w:hanging="360"/>
      </w:pPr>
    </w:lvl>
    <w:lvl w:ilvl="8" w:tplc="566E536A" w:tentative="1">
      <w:start w:val="1"/>
      <w:numFmt w:val="lowerRoman"/>
      <w:lvlText w:val="%9."/>
      <w:lvlJc w:val="right"/>
      <w:pPr>
        <w:tabs>
          <w:tab w:val="num" w:pos="6480"/>
        </w:tabs>
        <w:ind w:left="6480" w:hanging="180"/>
      </w:pPr>
    </w:lvl>
  </w:abstractNum>
  <w:abstractNum w:abstractNumId="6">
    <w:nsid w:val="2A414D07"/>
    <w:multiLevelType w:val="hybridMultilevel"/>
    <w:tmpl w:val="93F21078"/>
    <w:lvl w:ilvl="0" w:tplc="0409000F">
      <w:start w:val="1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B1573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143789"/>
    <w:multiLevelType w:val="hybridMultilevel"/>
    <w:tmpl w:val="53FA2770"/>
    <w:lvl w:ilvl="0" w:tplc="DBC6B4EC">
      <w:start w:val="9"/>
      <w:numFmt w:val="decimal"/>
      <w:lvlText w:val="%1."/>
      <w:lvlJc w:val="left"/>
      <w:pPr>
        <w:tabs>
          <w:tab w:val="num" w:pos="360"/>
        </w:tabs>
        <w:ind w:left="360" w:hanging="360"/>
      </w:pPr>
      <w:rPr>
        <w:rFonts w:hint="default"/>
      </w:rPr>
    </w:lvl>
    <w:lvl w:ilvl="1" w:tplc="3C5C1248" w:tentative="1">
      <w:start w:val="1"/>
      <w:numFmt w:val="lowerLetter"/>
      <w:lvlText w:val="%2."/>
      <w:lvlJc w:val="left"/>
      <w:pPr>
        <w:tabs>
          <w:tab w:val="num" w:pos="1080"/>
        </w:tabs>
        <w:ind w:left="1080" w:hanging="360"/>
      </w:pPr>
    </w:lvl>
    <w:lvl w:ilvl="2" w:tplc="B5B0B0E4" w:tentative="1">
      <w:start w:val="1"/>
      <w:numFmt w:val="lowerRoman"/>
      <w:lvlText w:val="%3."/>
      <w:lvlJc w:val="right"/>
      <w:pPr>
        <w:tabs>
          <w:tab w:val="num" w:pos="1800"/>
        </w:tabs>
        <w:ind w:left="1800" w:hanging="180"/>
      </w:pPr>
    </w:lvl>
    <w:lvl w:ilvl="3" w:tplc="8D0A4BD4" w:tentative="1">
      <w:start w:val="1"/>
      <w:numFmt w:val="decimal"/>
      <w:lvlText w:val="%4."/>
      <w:lvlJc w:val="left"/>
      <w:pPr>
        <w:tabs>
          <w:tab w:val="num" w:pos="2520"/>
        </w:tabs>
        <w:ind w:left="2520" w:hanging="360"/>
      </w:pPr>
    </w:lvl>
    <w:lvl w:ilvl="4" w:tplc="5D74BFCE" w:tentative="1">
      <w:start w:val="1"/>
      <w:numFmt w:val="lowerLetter"/>
      <w:lvlText w:val="%5."/>
      <w:lvlJc w:val="left"/>
      <w:pPr>
        <w:tabs>
          <w:tab w:val="num" w:pos="3240"/>
        </w:tabs>
        <w:ind w:left="3240" w:hanging="360"/>
      </w:pPr>
    </w:lvl>
    <w:lvl w:ilvl="5" w:tplc="DC565482" w:tentative="1">
      <w:start w:val="1"/>
      <w:numFmt w:val="lowerRoman"/>
      <w:lvlText w:val="%6."/>
      <w:lvlJc w:val="right"/>
      <w:pPr>
        <w:tabs>
          <w:tab w:val="num" w:pos="3960"/>
        </w:tabs>
        <w:ind w:left="3960" w:hanging="180"/>
      </w:pPr>
    </w:lvl>
    <w:lvl w:ilvl="6" w:tplc="9A4CC1DC" w:tentative="1">
      <w:start w:val="1"/>
      <w:numFmt w:val="decimal"/>
      <w:lvlText w:val="%7."/>
      <w:lvlJc w:val="left"/>
      <w:pPr>
        <w:tabs>
          <w:tab w:val="num" w:pos="4680"/>
        </w:tabs>
        <w:ind w:left="4680" w:hanging="360"/>
      </w:pPr>
    </w:lvl>
    <w:lvl w:ilvl="7" w:tplc="C828537E" w:tentative="1">
      <w:start w:val="1"/>
      <w:numFmt w:val="lowerLetter"/>
      <w:lvlText w:val="%8."/>
      <w:lvlJc w:val="left"/>
      <w:pPr>
        <w:tabs>
          <w:tab w:val="num" w:pos="5400"/>
        </w:tabs>
        <w:ind w:left="5400" w:hanging="360"/>
      </w:pPr>
    </w:lvl>
    <w:lvl w:ilvl="8" w:tplc="5F409A84" w:tentative="1">
      <w:start w:val="1"/>
      <w:numFmt w:val="lowerRoman"/>
      <w:lvlText w:val="%9."/>
      <w:lvlJc w:val="right"/>
      <w:pPr>
        <w:tabs>
          <w:tab w:val="num" w:pos="6120"/>
        </w:tabs>
        <w:ind w:left="6120" w:hanging="180"/>
      </w:pPr>
    </w:lvl>
  </w:abstractNum>
  <w:abstractNum w:abstractNumId="9">
    <w:nsid w:val="3535616B"/>
    <w:multiLevelType w:val="hybridMultilevel"/>
    <w:tmpl w:val="F3CC9AEA"/>
    <w:lvl w:ilvl="0" w:tplc="7FFA3D0C">
      <w:start w:val="1"/>
      <w:numFmt w:val="decimal"/>
      <w:lvlText w:val="%1."/>
      <w:lvlJc w:val="left"/>
      <w:pPr>
        <w:tabs>
          <w:tab w:val="num" w:pos="720"/>
        </w:tabs>
        <w:ind w:left="720" w:hanging="360"/>
      </w:pPr>
      <w:rPr>
        <w:rFonts w:hint="default"/>
      </w:rPr>
    </w:lvl>
    <w:lvl w:ilvl="1" w:tplc="7BB2C032" w:tentative="1">
      <w:start w:val="1"/>
      <w:numFmt w:val="lowerLetter"/>
      <w:lvlText w:val="%2."/>
      <w:lvlJc w:val="left"/>
      <w:pPr>
        <w:tabs>
          <w:tab w:val="num" w:pos="1440"/>
        </w:tabs>
        <w:ind w:left="1440" w:hanging="360"/>
      </w:pPr>
    </w:lvl>
    <w:lvl w:ilvl="2" w:tplc="F852FBC4" w:tentative="1">
      <w:start w:val="1"/>
      <w:numFmt w:val="lowerRoman"/>
      <w:lvlText w:val="%3."/>
      <w:lvlJc w:val="right"/>
      <w:pPr>
        <w:tabs>
          <w:tab w:val="num" w:pos="2160"/>
        </w:tabs>
        <w:ind w:left="2160" w:hanging="180"/>
      </w:pPr>
    </w:lvl>
    <w:lvl w:ilvl="3" w:tplc="49F6BD78" w:tentative="1">
      <w:start w:val="1"/>
      <w:numFmt w:val="decimal"/>
      <w:lvlText w:val="%4."/>
      <w:lvlJc w:val="left"/>
      <w:pPr>
        <w:tabs>
          <w:tab w:val="num" w:pos="2880"/>
        </w:tabs>
        <w:ind w:left="2880" w:hanging="360"/>
      </w:pPr>
    </w:lvl>
    <w:lvl w:ilvl="4" w:tplc="23CCB16C" w:tentative="1">
      <w:start w:val="1"/>
      <w:numFmt w:val="lowerLetter"/>
      <w:lvlText w:val="%5."/>
      <w:lvlJc w:val="left"/>
      <w:pPr>
        <w:tabs>
          <w:tab w:val="num" w:pos="3600"/>
        </w:tabs>
        <w:ind w:left="3600" w:hanging="360"/>
      </w:pPr>
    </w:lvl>
    <w:lvl w:ilvl="5" w:tplc="FCC00B90" w:tentative="1">
      <w:start w:val="1"/>
      <w:numFmt w:val="lowerRoman"/>
      <w:lvlText w:val="%6."/>
      <w:lvlJc w:val="right"/>
      <w:pPr>
        <w:tabs>
          <w:tab w:val="num" w:pos="4320"/>
        </w:tabs>
        <w:ind w:left="4320" w:hanging="180"/>
      </w:pPr>
    </w:lvl>
    <w:lvl w:ilvl="6" w:tplc="0FF48440" w:tentative="1">
      <w:start w:val="1"/>
      <w:numFmt w:val="decimal"/>
      <w:lvlText w:val="%7."/>
      <w:lvlJc w:val="left"/>
      <w:pPr>
        <w:tabs>
          <w:tab w:val="num" w:pos="5040"/>
        </w:tabs>
        <w:ind w:left="5040" w:hanging="360"/>
      </w:pPr>
    </w:lvl>
    <w:lvl w:ilvl="7" w:tplc="08505A64" w:tentative="1">
      <w:start w:val="1"/>
      <w:numFmt w:val="lowerLetter"/>
      <w:lvlText w:val="%8."/>
      <w:lvlJc w:val="left"/>
      <w:pPr>
        <w:tabs>
          <w:tab w:val="num" w:pos="5760"/>
        </w:tabs>
        <w:ind w:left="5760" w:hanging="360"/>
      </w:pPr>
    </w:lvl>
    <w:lvl w:ilvl="8" w:tplc="1C0E8EDC" w:tentative="1">
      <w:start w:val="1"/>
      <w:numFmt w:val="lowerRoman"/>
      <w:lvlText w:val="%9."/>
      <w:lvlJc w:val="right"/>
      <w:pPr>
        <w:tabs>
          <w:tab w:val="num" w:pos="6480"/>
        </w:tabs>
        <w:ind w:left="6480" w:hanging="180"/>
      </w:pPr>
    </w:lvl>
  </w:abstractNum>
  <w:abstractNum w:abstractNumId="10">
    <w:nsid w:val="3DCF5CB3"/>
    <w:multiLevelType w:val="hybridMultilevel"/>
    <w:tmpl w:val="BD0C276A"/>
    <w:lvl w:ilvl="0" w:tplc="67409366">
      <w:start w:val="9"/>
      <w:numFmt w:val="decimal"/>
      <w:lvlText w:val="%1."/>
      <w:lvlJc w:val="left"/>
      <w:pPr>
        <w:tabs>
          <w:tab w:val="num" w:pos="360"/>
        </w:tabs>
        <w:ind w:left="360" w:hanging="360"/>
      </w:pPr>
      <w:rPr>
        <w:rFonts w:hint="default"/>
      </w:rPr>
    </w:lvl>
    <w:lvl w:ilvl="1" w:tplc="55342DF8" w:tentative="1">
      <w:start w:val="1"/>
      <w:numFmt w:val="lowerLetter"/>
      <w:lvlText w:val="%2."/>
      <w:lvlJc w:val="left"/>
      <w:pPr>
        <w:tabs>
          <w:tab w:val="num" w:pos="1080"/>
        </w:tabs>
        <w:ind w:left="1080" w:hanging="360"/>
      </w:pPr>
    </w:lvl>
    <w:lvl w:ilvl="2" w:tplc="D486A0C2" w:tentative="1">
      <w:start w:val="1"/>
      <w:numFmt w:val="lowerRoman"/>
      <w:lvlText w:val="%3."/>
      <w:lvlJc w:val="right"/>
      <w:pPr>
        <w:tabs>
          <w:tab w:val="num" w:pos="1800"/>
        </w:tabs>
        <w:ind w:left="1800" w:hanging="180"/>
      </w:pPr>
    </w:lvl>
    <w:lvl w:ilvl="3" w:tplc="A11EAC84" w:tentative="1">
      <w:start w:val="1"/>
      <w:numFmt w:val="decimal"/>
      <w:lvlText w:val="%4."/>
      <w:lvlJc w:val="left"/>
      <w:pPr>
        <w:tabs>
          <w:tab w:val="num" w:pos="2520"/>
        </w:tabs>
        <w:ind w:left="2520" w:hanging="360"/>
      </w:pPr>
    </w:lvl>
    <w:lvl w:ilvl="4" w:tplc="CCCC5C7E" w:tentative="1">
      <w:start w:val="1"/>
      <w:numFmt w:val="lowerLetter"/>
      <w:lvlText w:val="%5."/>
      <w:lvlJc w:val="left"/>
      <w:pPr>
        <w:tabs>
          <w:tab w:val="num" w:pos="3240"/>
        </w:tabs>
        <w:ind w:left="3240" w:hanging="360"/>
      </w:pPr>
    </w:lvl>
    <w:lvl w:ilvl="5" w:tplc="C832BE3A" w:tentative="1">
      <w:start w:val="1"/>
      <w:numFmt w:val="lowerRoman"/>
      <w:lvlText w:val="%6."/>
      <w:lvlJc w:val="right"/>
      <w:pPr>
        <w:tabs>
          <w:tab w:val="num" w:pos="3960"/>
        </w:tabs>
        <w:ind w:left="3960" w:hanging="180"/>
      </w:pPr>
    </w:lvl>
    <w:lvl w:ilvl="6" w:tplc="53369640" w:tentative="1">
      <w:start w:val="1"/>
      <w:numFmt w:val="decimal"/>
      <w:lvlText w:val="%7."/>
      <w:lvlJc w:val="left"/>
      <w:pPr>
        <w:tabs>
          <w:tab w:val="num" w:pos="4680"/>
        </w:tabs>
        <w:ind w:left="4680" w:hanging="360"/>
      </w:pPr>
    </w:lvl>
    <w:lvl w:ilvl="7" w:tplc="A25297FE" w:tentative="1">
      <w:start w:val="1"/>
      <w:numFmt w:val="lowerLetter"/>
      <w:lvlText w:val="%8."/>
      <w:lvlJc w:val="left"/>
      <w:pPr>
        <w:tabs>
          <w:tab w:val="num" w:pos="5400"/>
        </w:tabs>
        <w:ind w:left="5400" w:hanging="360"/>
      </w:pPr>
    </w:lvl>
    <w:lvl w:ilvl="8" w:tplc="56009046" w:tentative="1">
      <w:start w:val="1"/>
      <w:numFmt w:val="lowerRoman"/>
      <w:lvlText w:val="%9."/>
      <w:lvlJc w:val="right"/>
      <w:pPr>
        <w:tabs>
          <w:tab w:val="num" w:pos="6120"/>
        </w:tabs>
        <w:ind w:left="6120" w:hanging="180"/>
      </w:pPr>
    </w:lvl>
  </w:abstractNum>
  <w:abstractNum w:abstractNumId="11">
    <w:nsid w:val="42E74D30"/>
    <w:multiLevelType w:val="hybridMultilevel"/>
    <w:tmpl w:val="E3A03626"/>
    <w:lvl w:ilvl="0" w:tplc="C1A8BC62">
      <w:start w:val="1"/>
      <w:numFmt w:val="bullet"/>
      <w:lvlText w:val="•"/>
      <w:lvlJc w:val="left"/>
      <w:pPr>
        <w:tabs>
          <w:tab w:val="num" w:pos="720"/>
        </w:tabs>
        <w:ind w:left="720" w:hanging="360"/>
      </w:pPr>
      <w:rPr>
        <w:rFonts w:ascii="Arial" w:hAnsi="Arial" w:hint="default"/>
      </w:rPr>
    </w:lvl>
    <w:lvl w:ilvl="1" w:tplc="728CE040" w:tentative="1">
      <w:start w:val="1"/>
      <w:numFmt w:val="bullet"/>
      <w:lvlText w:val="•"/>
      <w:lvlJc w:val="left"/>
      <w:pPr>
        <w:tabs>
          <w:tab w:val="num" w:pos="1440"/>
        </w:tabs>
        <w:ind w:left="1440" w:hanging="360"/>
      </w:pPr>
      <w:rPr>
        <w:rFonts w:ascii="Arial" w:hAnsi="Arial" w:hint="default"/>
      </w:rPr>
    </w:lvl>
    <w:lvl w:ilvl="2" w:tplc="7D5CCEFA" w:tentative="1">
      <w:start w:val="1"/>
      <w:numFmt w:val="bullet"/>
      <w:lvlText w:val="•"/>
      <w:lvlJc w:val="left"/>
      <w:pPr>
        <w:tabs>
          <w:tab w:val="num" w:pos="2160"/>
        </w:tabs>
        <w:ind w:left="2160" w:hanging="360"/>
      </w:pPr>
      <w:rPr>
        <w:rFonts w:ascii="Arial" w:hAnsi="Arial" w:hint="default"/>
      </w:rPr>
    </w:lvl>
    <w:lvl w:ilvl="3" w:tplc="C7384ED6" w:tentative="1">
      <w:start w:val="1"/>
      <w:numFmt w:val="bullet"/>
      <w:lvlText w:val="•"/>
      <w:lvlJc w:val="left"/>
      <w:pPr>
        <w:tabs>
          <w:tab w:val="num" w:pos="2880"/>
        </w:tabs>
        <w:ind w:left="2880" w:hanging="360"/>
      </w:pPr>
      <w:rPr>
        <w:rFonts w:ascii="Arial" w:hAnsi="Arial" w:hint="default"/>
      </w:rPr>
    </w:lvl>
    <w:lvl w:ilvl="4" w:tplc="FB1E5DCE" w:tentative="1">
      <w:start w:val="1"/>
      <w:numFmt w:val="bullet"/>
      <w:lvlText w:val="•"/>
      <w:lvlJc w:val="left"/>
      <w:pPr>
        <w:tabs>
          <w:tab w:val="num" w:pos="3600"/>
        </w:tabs>
        <w:ind w:left="3600" w:hanging="360"/>
      </w:pPr>
      <w:rPr>
        <w:rFonts w:ascii="Arial" w:hAnsi="Arial" w:hint="default"/>
      </w:rPr>
    </w:lvl>
    <w:lvl w:ilvl="5" w:tplc="0B2E21AC" w:tentative="1">
      <w:start w:val="1"/>
      <w:numFmt w:val="bullet"/>
      <w:lvlText w:val="•"/>
      <w:lvlJc w:val="left"/>
      <w:pPr>
        <w:tabs>
          <w:tab w:val="num" w:pos="4320"/>
        </w:tabs>
        <w:ind w:left="4320" w:hanging="360"/>
      </w:pPr>
      <w:rPr>
        <w:rFonts w:ascii="Arial" w:hAnsi="Arial" w:hint="default"/>
      </w:rPr>
    </w:lvl>
    <w:lvl w:ilvl="6" w:tplc="08B68E20" w:tentative="1">
      <w:start w:val="1"/>
      <w:numFmt w:val="bullet"/>
      <w:lvlText w:val="•"/>
      <w:lvlJc w:val="left"/>
      <w:pPr>
        <w:tabs>
          <w:tab w:val="num" w:pos="5040"/>
        </w:tabs>
        <w:ind w:left="5040" w:hanging="360"/>
      </w:pPr>
      <w:rPr>
        <w:rFonts w:ascii="Arial" w:hAnsi="Arial" w:hint="default"/>
      </w:rPr>
    </w:lvl>
    <w:lvl w:ilvl="7" w:tplc="DC3EC944" w:tentative="1">
      <w:start w:val="1"/>
      <w:numFmt w:val="bullet"/>
      <w:lvlText w:val="•"/>
      <w:lvlJc w:val="left"/>
      <w:pPr>
        <w:tabs>
          <w:tab w:val="num" w:pos="5760"/>
        </w:tabs>
        <w:ind w:left="5760" w:hanging="360"/>
      </w:pPr>
      <w:rPr>
        <w:rFonts w:ascii="Arial" w:hAnsi="Arial" w:hint="default"/>
      </w:rPr>
    </w:lvl>
    <w:lvl w:ilvl="8" w:tplc="BC58046E" w:tentative="1">
      <w:start w:val="1"/>
      <w:numFmt w:val="bullet"/>
      <w:lvlText w:val="•"/>
      <w:lvlJc w:val="left"/>
      <w:pPr>
        <w:tabs>
          <w:tab w:val="num" w:pos="6480"/>
        </w:tabs>
        <w:ind w:left="6480" w:hanging="360"/>
      </w:pPr>
      <w:rPr>
        <w:rFonts w:ascii="Arial" w:hAnsi="Arial" w:hint="default"/>
      </w:rPr>
    </w:lvl>
  </w:abstractNum>
  <w:abstractNum w:abstractNumId="12">
    <w:nsid w:val="449951C0"/>
    <w:multiLevelType w:val="singleLevel"/>
    <w:tmpl w:val="E9E45DB6"/>
    <w:lvl w:ilvl="0">
      <w:start w:val="1"/>
      <w:numFmt w:val="bullet"/>
      <w:lvlText w:val=""/>
      <w:lvlJc w:val="left"/>
      <w:pPr>
        <w:tabs>
          <w:tab w:val="num" w:pos="360"/>
        </w:tabs>
        <w:ind w:left="360" w:hanging="360"/>
      </w:pPr>
      <w:rPr>
        <w:rFonts w:ascii="Symbol" w:hAnsi="Symbol" w:hint="default"/>
      </w:rPr>
    </w:lvl>
  </w:abstractNum>
  <w:abstractNum w:abstractNumId="13">
    <w:nsid w:val="4AE32B9D"/>
    <w:multiLevelType w:val="hybridMultilevel"/>
    <w:tmpl w:val="CF1E3AE2"/>
    <w:lvl w:ilvl="0" w:tplc="3CDE94E4">
      <w:start w:val="1"/>
      <w:numFmt w:val="bullet"/>
      <w:lvlText w:val=""/>
      <w:lvlJc w:val="left"/>
      <w:pPr>
        <w:tabs>
          <w:tab w:val="num" w:pos="720"/>
        </w:tabs>
        <w:ind w:left="720" w:hanging="360"/>
      </w:pPr>
      <w:rPr>
        <w:rFonts w:ascii="Wingdings" w:hAnsi="Wingdings" w:hint="default"/>
      </w:rPr>
    </w:lvl>
    <w:lvl w:ilvl="1" w:tplc="8DD8FB68" w:tentative="1">
      <w:start w:val="1"/>
      <w:numFmt w:val="bullet"/>
      <w:lvlText w:val=""/>
      <w:lvlJc w:val="left"/>
      <w:pPr>
        <w:tabs>
          <w:tab w:val="num" w:pos="1440"/>
        </w:tabs>
        <w:ind w:left="1440" w:hanging="360"/>
      </w:pPr>
      <w:rPr>
        <w:rFonts w:ascii="Wingdings" w:hAnsi="Wingdings" w:hint="default"/>
      </w:rPr>
    </w:lvl>
    <w:lvl w:ilvl="2" w:tplc="72FCB018" w:tentative="1">
      <w:start w:val="1"/>
      <w:numFmt w:val="bullet"/>
      <w:lvlText w:val=""/>
      <w:lvlJc w:val="left"/>
      <w:pPr>
        <w:tabs>
          <w:tab w:val="num" w:pos="2160"/>
        </w:tabs>
        <w:ind w:left="2160" w:hanging="360"/>
      </w:pPr>
      <w:rPr>
        <w:rFonts w:ascii="Wingdings" w:hAnsi="Wingdings" w:hint="default"/>
      </w:rPr>
    </w:lvl>
    <w:lvl w:ilvl="3" w:tplc="21F2B1FE" w:tentative="1">
      <w:start w:val="1"/>
      <w:numFmt w:val="bullet"/>
      <w:lvlText w:val=""/>
      <w:lvlJc w:val="left"/>
      <w:pPr>
        <w:tabs>
          <w:tab w:val="num" w:pos="2880"/>
        </w:tabs>
        <w:ind w:left="2880" w:hanging="360"/>
      </w:pPr>
      <w:rPr>
        <w:rFonts w:ascii="Wingdings" w:hAnsi="Wingdings" w:hint="default"/>
      </w:rPr>
    </w:lvl>
    <w:lvl w:ilvl="4" w:tplc="CB921448" w:tentative="1">
      <w:start w:val="1"/>
      <w:numFmt w:val="bullet"/>
      <w:lvlText w:val=""/>
      <w:lvlJc w:val="left"/>
      <w:pPr>
        <w:tabs>
          <w:tab w:val="num" w:pos="3600"/>
        </w:tabs>
        <w:ind w:left="3600" w:hanging="360"/>
      </w:pPr>
      <w:rPr>
        <w:rFonts w:ascii="Wingdings" w:hAnsi="Wingdings" w:hint="default"/>
      </w:rPr>
    </w:lvl>
    <w:lvl w:ilvl="5" w:tplc="7E38D2EA" w:tentative="1">
      <w:start w:val="1"/>
      <w:numFmt w:val="bullet"/>
      <w:lvlText w:val=""/>
      <w:lvlJc w:val="left"/>
      <w:pPr>
        <w:tabs>
          <w:tab w:val="num" w:pos="4320"/>
        </w:tabs>
        <w:ind w:left="4320" w:hanging="360"/>
      </w:pPr>
      <w:rPr>
        <w:rFonts w:ascii="Wingdings" w:hAnsi="Wingdings" w:hint="default"/>
      </w:rPr>
    </w:lvl>
    <w:lvl w:ilvl="6" w:tplc="F14473A2" w:tentative="1">
      <w:start w:val="1"/>
      <w:numFmt w:val="bullet"/>
      <w:lvlText w:val=""/>
      <w:lvlJc w:val="left"/>
      <w:pPr>
        <w:tabs>
          <w:tab w:val="num" w:pos="5040"/>
        </w:tabs>
        <w:ind w:left="5040" w:hanging="360"/>
      </w:pPr>
      <w:rPr>
        <w:rFonts w:ascii="Wingdings" w:hAnsi="Wingdings" w:hint="default"/>
      </w:rPr>
    </w:lvl>
    <w:lvl w:ilvl="7" w:tplc="A8984796" w:tentative="1">
      <w:start w:val="1"/>
      <w:numFmt w:val="bullet"/>
      <w:lvlText w:val=""/>
      <w:lvlJc w:val="left"/>
      <w:pPr>
        <w:tabs>
          <w:tab w:val="num" w:pos="5760"/>
        </w:tabs>
        <w:ind w:left="5760" w:hanging="360"/>
      </w:pPr>
      <w:rPr>
        <w:rFonts w:ascii="Wingdings" w:hAnsi="Wingdings" w:hint="default"/>
      </w:rPr>
    </w:lvl>
    <w:lvl w:ilvl="8" w:tplc="A9A81966" w:tentative="1">
      <w:start w:val="1"/>
      <w:numFmt w:val="bullet"/>
      <w:lvlText w:val=""/>
      <w:lvlJc w:val="left"/>
      <w:pPr>
        <w:tabs>
          <w:tab w:val="num" w:pos="6480"/>
        </w:tabs>
        <w:ind w:left="6480" w:hanging="360"/>
      </w:pPr>
      <w:rPr>
        <w:rFonts w:ascii="Wingdings" w:hAnsi="Wingdings" w:hint="default"/>
      </w:rPr>
    </w:lvl>
  </w:abstractNum>
  <w:abstractNum w:abstractNumId="14">
    <w:nsid w:val="51BE2649"/>
    <w:multiLevelType w:val="hybridMultilevel"/>
    <w:tmpl w:val="05306D24"/>
    <w:lvl w:ilvl="0" w:tplc="9FB46ABE">
      <w:start w:val="1"/>
      <w:numFmt w:val="bullet"/>
      <w:lvlText w:val=""/>
      <w:lvlJc w:val="left"/>
      <w:pPr>
        <w:tabs>
          <w:tab w:val="num" w:pos="720"/>
        </w:tabs>
        <w:ind w:left="720" w:hanging="360"/>
      </w:pPr>
      <w:rPr>
        <w:rFonts w:ascii="Wingdings" w:hAnsi="Wingdings" w:hint="default"/>
      </w:rPr>
    </w:lvl>
    <w:lvl w:ilvl="1" w:tplc="90F20856" w:tentative="1">
      <w:start w:val="1"/>
      <w:numFmt w:val="bullet"/>
      <w:lvlText w:val=""/>
      <w:lvlJc w:val="left"/>
      <w:pPr>
        <w:tabs>
          <w:tab w:val="num" w:pos="1440"/>
        </w:tabs>
        <w:ind w:left="1440" w:hanging="360"/>
      </w:pPr>
      <w:rPr>
        <w:rFonts w:ascii="Wingdings" w:hAnsi="Wingdings" w:hint="default"/>
      </w:rPr>
    </w:lvl>
    <w:lvl w:ilvl="2" w:tplc="44BAECC0" w:tentative="1">
      <w:start w:val="1"/>
      <w:numFmt w:val="bullet"/>
      <w:lvlText w:val=""/>
      <w:lvlJc w:val="left"/>
      <w:pPr>
        <w:tabs>
          <w:tab w:val="num" w:pos="2160"/>
        </w:tabs>
        <w:ind w:left="2160" w:hanging="360"/>
      </w:pPr>
      <w:rPr>
        <w:rFonts w:ascii="Wingdings" w:hAnsi="Wingdings" w:hint="default"/>
      </w:rPr>
    </w:lvl>
    <w:lvl w:ilvl="3" w:tplc="46DAA000" w:tentative="1">
      <w:start w:val="1"/>
      <w:numFmt w:val="bullet"/>
      <w:lvlText w:val=""/>
      <w:lvlJc w:val="left"/>
      <w:pPr>
        <w:tabs>
          <w:tab w:val="num" w:pos="2880"/>
        </w:tabs>
        <w:ind w:left="2880" w:hanging="360"/>
      </w:pPr>
      <w:rPr>
        <w:rFonts w:ascii="Wingdings" w:hAnsi="Wingdings" w:hint="default"/>
      </w:rPr>
    </w:lvl>
    <w:lvl w:ilvl="4" w:tplc="8A38022A" w:tentative="1">
      <w:start w:val="1"/>
      <w:numFmt w:val="bullet"/>
      <w:lvlText w:val=""/>
      <w:lvlJc w:val="left"/>
      <w:pPr>
        <w:tabs>
          <w:tab w:val="num" w:pos="3600"/>
        </w:tabs>
        <w:ind w:left="3600" w:hanging="360"/>
      </w:pPr>
      <w:rPr>
        <w:rFonts w:ascii="Wingdings" w:hAnsi="Wingdings" w:hint="default"/>
      </w:rPr>
    </w:lvl>
    <w:lvl w:ilvl="5" w:tplc="65EA27EE" w:tentative="1">
      <w:start w:val="1"/>
      <w:numFmt w:val="bullet"/>
      <w:lvlText w:val=""/>
      <w:lvlJc w:val="left"/>
      <w:pPr>
        <w:tabs>
          <w:tab w:val="num" w:pos="4320"/>
        </w:tabs>
        <w:ind w:left="4320" w:hanging="360"/>
      </w:pPr>
      <w:rPr>
        <w:rFonts w:ascii="Wingdings" w:hAnsi="Wingdings" w:hint="default"/>
      </w:rPr>
    </w:lvl>
    <w:lvl w:ilvl="6" w:tplc="2B721A54" w:tentative="1">
      <w:start w:val="1"/>
      <w:numFmt w:val="bullet"/>
      <w:lvlText w:val=""/>
      <w:lvlJc w:val="left"/>
      <w:pPr>
        <w:tabs>
          <w:tab w:val="num" w:pos="5040"/>
        </w:tabs>
        <w:ind w:left="5040" w:hanging="360"/>
      </w:pPr>
      <w:rPr>
        <w:rFonts w:ascii="Wingdings" w:hAnsi="Wingdings" w:hint="default"/>
      </w:rPr>
    </w:lvl>
    <w:lvl w:ilvl="7" w:tplc="4D08891C" w:tentative="1">
      <w:start w:val="1"/>
      <w:numFmt w:val="bullet"/>
      <w:lvlText w:val=""/>
      <w:lvlJc w:val="left"/>
      <w:pPr>
        <w:tabs>
          <w:tab w:val="num" w:pos="5760"/>
        </w:tabs>
        <w:ind w:left="5760" w:hanging="360"/>
      </w:pPr>
      <w:rPr>
        <w:rFonts w:ascii="Wingdings" w:hAnsi="Wingdings" w:hint="default"/>
      </w:rPr>
    </w:lvl>
    <w:lvl w:ilvl="8" w:tplc="76DE9ECE" w:tentative="1">
      <w:start w:val="1"/>
      <w:numFmt w:val="bullet"/>
      <w:lvlText w:val=""/>
      <w:lvlJc w:val="left"/>
      <w:pPr>
        <w:tabs>
          <w:tab w:val="num" w:pos="6480"/>
        </w:tabs>
        <w:ind w:left="6480" w:hanging="360"/>
      </w:pPr>
      <w:rPr>
        <w:rFonts w:ascii="Wingdings" w:hAnsi="Wingdings" w:hint="default"/>
      </w:rPr>
    </w:lvl>
  </w:abstractNum>
  <w:abstractNum w:abstractNumId="15">
    <w:nsid w:val="529035E1"/>
    <w:multiLevelType w:val="hybridMultilevel"/>
    <w:tmpl w:val="1E867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1E243F"/>
    <w:multiLevelType w:val="singleLevel"/>
    <w:tmpl w:val="0409000F"/>
    <w:lvl w:ilvl="0">
      <w:start w:val="1"/>
      <w:numFmt w:val="decimal"/>
      <w:lvlText w:val="%1."/>
      <w:lvlJc w:val="left"/>
      <w:pPr>
        <w:tabs>
          <w:tab w:val="num" w:pos="360"/>
        </w:tabs>
        <w:ind w:left="360" w:hanging="360"/>
      </w:pPr>
    </w:lvl>
  </w:abstractNum>
  <w:abstractNum w:abstractNumId="17">
    <w:nsid w:val="5E965FD3"/>
    <w:multiLevelType w:val="hybridMultilevel"/>
    <w:tmpl w:val="8D66F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C0E55"/>
    <w:multiLevelType w:val="hybridMultilevel"/>
    <w:tmpl w:val="6D64F384"/>
    <w:lvl w:ilvl="0" w:tplc="BA8293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E17AAD"/>
    <w:multiLevelType w:val="hybridMultilevel"/>
    <w:tmpl w:val="8D66F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EB3ED0"/>
    <w:multiLevelType w:val="hybridMultilevel"/>
    <w:tmpl w:val="990028EC"/>
    <w:lvl w:ilvl="0" w:tplc="5F8ACA9E">
      <w:start w:val="7"/>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365969"/>
    <w:multiLevelType w:val="singleLevel"/>
    <w:tmpl w:val="306ADE28"/>
    <w:lvl w:ilvl="0">
      <w:numFmt w:val="bullet"/>
      <w:lvlText w:val="-"/>
      <w:lvlJc w:val="left"/>
      <w:pPr>
        <w:tabs>
          <w:tab w:val="num" w:pos="720"/>
        </w:tabs>
        <w:ind w:left="720" w:hanging="360"/>
      </w:pPr>
      <w:rPr>
        <w:rFonts w:ascii="Times New Roman" w:hAnsi="Times New Roman" w:hint="default"/>
      </w:rPr>
    </w:lvl>
  </w:abstractNum>
  <w:abstractNum w:abstractNumId="22">
    <w:nsid w:val="799F0ADF"/>
    <w:multiLevelType w:val="hybridMultilevel"/>
    <w:tmpl w:val="60667D6C"/>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3">
    <w:nsid w:val="7FD90C4E"/>
    <w:multiLevelType w:val="hybridMultilevel"/>
    <w:tmpl w:val="8D66F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2"/>
  </w:num>
  <w:num w:numId="5">
    <w:abstractNumId w:val="21"/>
  </w:num>
  <w:num w:numId="6">
    <w:abstractNumId w:val="16"/>
  </w:num>
  <w:num w:numId="7">
    <w:abstractNumId w:val="8"/>
  </w:num>
  <w:num w:numId="8">
    <w:abstractNumId w:val="10"/>
  </w:num>
  <w:num w:numId="9">
    <w:abstractNumId w:val="1"/>
  </w:num>
  <w:num w:numId="10">
    <w:abstractNumId w:val="2"/>
  </w:num>
  <w:num w:numId="11">
    <w:abstractNumId w:val="6"/>
  </w:num>
  <w:num w:numId="12">
    <w:abstractNumId w:val="18"/>
  </w:num>
  <w:num w:numId="13">
    <w:abstractNumId w:val="15"/>
  </w:num>
  <w:num w:numId="14">
    <w:abstractNumId w:val="23"/>
  </w:num>
  <w:num w:numId="15">
    <w:abstractNumId w:val="17"/>
  </w:num>
  <w:num w:numId="16">
    <w:abstractNumId w:val="11"/>
  </w:num>
  <w:num w:numId="17">
    <w:abstractNumId w:val="20"/>
  </w:num>
  <w:num w:numId="18">
    <w:abstractNumId w:val="13"/>
  </w:num>
  <w:num w:numId="19">
    <w:abstractNumId w:val="3"/>
  </w:num>
  <w:num w:numId="20">
    <w:abstractNumId w:val="14"/>
  </w:num>
  <w:num w:numId="21">
    <w:abstractNumId w:val="22"/>
  </w:num>
  <w:num w:numId="22">
    <w:abstractNumId w:val="4"/>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2F"/>
    <w:rsid w:val="00007401"/>
    <w:rsid w:val="00007A0B"/>
    <w:rsid w:val="0001746B"/>
    <w:rsid w:val="00021C13"/>
    <w:rsid w:val="00021DAC"/>
    <w:rsid w:val="000223A2"/>
    <w:rsid w:val="00022435"/>
    <w:rsid w:val="00026C02"/>
    <w:rsid w:val="000307BA"/>
    <w:rsid w:val="00032826"/>
    <w:rsid w:val="00042089"/>
    <w:rsid w:val="00042656"/>
    <w:rsid w:val="0004388D"/>
    <w:rsid w:val="00043D1B"/>
    <w:rsid w:val="00046739"/>
    <w:rsid w:val="0006321E"/>
    <w:rsid w:val="00071302"/>
    <w:rsid w:val="0007444A"/>
    <w:rsid w:val="0007689F"/>
    <w:rsid w:val="0008299A"/>
    <w:rsid w:val="00083C93"/>
    <w:rsid w:val="000856D1"/>
    <w:rsid w:val="0009165D"/>
    <w:rsid w:val="00097121"/>
    <w:rsid w:val="000A4E2F"/>
    <w:rsid w:val="000A7909"/>
    <w:rsid w:val="000A7E70"/>
    <w:rsid w:val="000B25ED"/>
    <w:rsid w:val="000B2CAB"/>
    <w:rsid w:val="000B2FD3"/>
    <w:rsid w:val="000B551E"/>
    <w:rsid w:val="000C386C"/>
    <w:rsid w:val="000C3B56"/>
    <w:rsid w:val="000C46CF"/>
    <w:rsid w:val="000D2E99"/>
    <w:rsid w:val="000E4A73"/>
    <w:rsid w:val="000E729A"/>
    <w:rsid w:val="000F4D2B"/>
    <w:rsid w:val="001005E0"/>
    <w:rsid w:val="001036ED"/>
    <w:rsid w:val="00110AE2"/>
    <w:rsid w:val="001167D0"/>
    <w:rsid w:val="001179F9"/>
    <w:rsid w:val="00117D6F"/>
    <w:rsid w:val="00123F5F"/>
    <w:rsid w:val="00124768"/>
    <w:rsid w:val="0012541E"/>
    <w:rsid w:val="00125C00"/>
    <w:rsid w:val="00142F39"/>
    <w:rsid w:val="00143EA2"/>
    <w:rsid w:val="001517F1"/>
    <w:rsid w:val="00154D20"/>
    <w:rsid w:val="001574D3"/>
    <w:rsid w:val="00160600"/>
    <w:rsid w:val="001611D1"/>
    <w:rsid w:val="0017258C"/>
    <w:rsid w:val="00180232"/>
    <w:rsid w:val="001807CA"/>
    <w:rsid w:val="00180973"/>
    <w:rsid w:val="0018726F"/>
    <w:rsid w:val="001A1777"/>
    <w:rsid w:val="001A23AA"/>
    <w:rsid w:val="001A2F36"/>
    <w:rsid w:val="001A31C2"/>
    <w:rsid w:val="001A4889"/>
    <w:rsid w:val="001B51D5"/>
    <w:rsid w:val="001B7042"/>
    <w:rsid w:val="001C0E38"/>
    <w:rsid w:val="001C3BE4"/>
    <w:rsid w:val="001D6972"/>
    <w:rsid w:val="001E375C"/>
    <w:rsid w:val="001E497F"/>
    <w:rsid w:val="001F382A"/>
    <w:rsid w:val="001F6AED"/>
    <w:rsid w:val="00210503"/>
    <w:rsid w:val="0021155C"/>
    <w:rsid w:val="00212273"/>
    <w:rsid w:val="00221C57"/>
    <w:rsid w:val="002242C0"/>
    <w:rsid w:val="00240689"/>
    <w:rsid w:val="0024658B"/>
    <w:rsid w:val="00250932"/>
    <w:rsid w:val="002528B4"/>
    <w:rsid w:val="0026380C"/>
    <w:rsid w:val="00263C7F"/>
    <w:rsid w:val="00264ED1"/>
    <w:rsid w:val="00274C4B"/>
    <w:rsid w:val="00276FD4"/>
    <w:rsid w:val="00280BC1"/>
    <w:rsid w:val="00281551"/>
    <w:rsid w:val="00282BA9"/>
    <w:rsid w:val="002859E9"/>
    <w:rsid w:val="002878BE"/>
    <w:rsid w:val="00291C17"/>
    <w:rsid w:val="002940DE"/>
    <w:rsid w:val="002A4B56"/>
    <w:rsid w:val="002B293C"/>
    <w:rsid w:val="002B4F78"/>
    <w:rsid w:val="002B7892"/>
    <w:rsid w:val="002C0A0E"/>
    <w:rsid w:val="002C283A"/>
    <w:rsid w:val="002D3162"/>
    <w:rsid w:val="002D3338"/>
    <w:rsid w:val="002E14DE"/>
    <w:rsid w:val="002E4067"/>
    <w:rsid w:val="002F0B8F"/>
    <w:rsid w:val="002F0BCC"/>
    <w:rsid w:val="002F156E"/>
    <w:rsid w:val="002F3512"/>
    <w:rsid w:val="002F3C50"/>
    <w:rsid w:val="002F480B"/>
    <w:rsid w:val="003021D8"/>
    <w:rsid w:val="00303420"/>
    <w:rsid w:val="003045A2"/>
    <w:rsid w:val="0030613C"/>
    <w:rsid w:val="0032000F"/>
    <w:rsid w:val="00322239"/>
    <w:rsid w:val="0032371C"/>
    <w:rsid w:val="00333B52"/>
    <w:rsid w:val="003402C4"/>
    <w:rsid w:val="0034036A"/>
    <w:rsid w:val="00342BF3"/>
    <w:rsid w:val="00344053"/>
    <w:rsid w:val="00346F89"/>
    <w:rsid w:val="00355237"/>
    <w:rsid w:val="0035558D"/>
    <w:rsid w:val="003560D7"/>
    <w:rsid w:val="00364F55"/>
    <w:rsid w:val="00371022"/>
    <w:rsid w:val="003726FC"/>
    <w:rsid w:val="00373A58"/>
    <w:rsid w:val="00385BDD"/>
    <w:rsid w:val="003870B3"/>
    <w:rsid w:val="00391F82"/>
    <w:rsid w:val="00394D6A"/>
    <w:rsid w:val="003A0221"/>
    <w:rsid w:val="003B1258"/>
    <w:rsid w:val="003C02F0"/>
    <w:rsid w:val="003D1098"/>
    <w:rsid w:val="003E3C6B"/>
    <w:rsid w:val="003E3C7D"/>
    <w:rsid w:val="003E3C8D"/>
    <w:rsid w:val="003E4682"/>
    <w:rsid w:val="003E4EEC"/>
    <w:rsid w:val="003E7A80"/>
    <w:rsid w:val="00403791"/>
    <w:rsid w:val="00404D27"/>
    <w:rsid w:val="004062BD"/>
    <w:rsid w:val="00406F4C"/>
    <w:rsid w:val="00412A6A"/>
    <w:rsid w:val="00416FCA"/>
    <w:rsid w:val="00417E06"/>
    <w:rsid w:val="0042009F"/>
    <w:rsid w:val="00426E7C"/>
    <w:rsid w:val="00427125"/>
    <w:rsid w:val="004274F7"/>
    <w:rsid w:val="00430516"/>
    <w:rsid w:val="00431C5C"/>
    <w:rsid w:val="00434652"/>
    <w:rsid w:val="00437A6B"/>
    <w:rsid w:val="00437DB4"/>
    <w:rsid w:val="00447B0C"/>
    <w:rsid w:val="00450B53"/>
    <w:rsid w:val="0045243C"/>
    <w:rsid w:val="00452538"/>
    <w:rsid w:val="004606A1"/>
    <w:rsid w:val="00460A4A"/>
    <w:rsid w:val="004643F8"/>
    <w:rsid w:val="00470490"/>
    <w:rsid w:val="0047555B"/>
    <w:rsid w:val="0047764F"/>
    <w:rsid w:val="00481BCC"/>
    <w:rsid w:val="00483B89"/>
    <w:rsid w:val="00485440"/>
    <w:rsid w:val="0049222E"/>
    <w:rsid w:val="00493C0D"/>
    <w:rsid w:val="00494EEA"/>
    <w:rsid w:val="00495FF3"/>
    <w:rsid w:val="00497FE9"/>
    <w:rsid w:val="004A0F86"/>
    <w:rsid w:val="004A6B87"/>
    <w:rsid w:val="004B040D"/>
    <w:rsid w:val="004B09C9"/>
    <w:rsid w:val="004C0CBE"/>
    <w:rsid w:val="004C1A3E"/>
    <w:rsid w:val="004C49B0"/>
    <w:rsid w:val="004D05C0"/>
    <w:rsid w:val="004E106E"/>
    <w:rsid w:val="004E5673"/>
    <w:rsid w:val="004F175F"/>
    <w:rsid w:val="004F60EB"/>
    <w:rsid w:val="005009AA"/>
    <w:rsid w:val="005010F4"/>
    <w:rsid w:val="00504C6D"/>
    <w:rsid w:val="00507D3E"/>
    <w:rsid w:val="0051128B"/>
    <w:rsid w:val="00512179"/>
    <w:rsid w:val="00516C22"/>
    <w:rsid w:val="005173C7"/>
    <w:rsid w:val="0052231F"/>
    <w:rsid w:val="005227A6"/>
    <w:rsid w:val="00524228"/>
    <w:rsid w:val="00532276"/>
    <w:rsid w:val="005322F7"/>
    <w:rsid w:val="005342DC"/>
    <w:rsid w:val="00537458"/>
    <w:rsid w:val="0055145D"/>
    <w:rsid w:val="005609F1"/>
    <w:rsid w:val="00562EE7"/>
    <w:rsid w:val="0056301C"/>
    <w:rsid w:val="005631D5"/>
    <w:rsid w:val="00565729"/>
    <w:rsid w:val="00566D0B"/>
    <w:rsid w:val="005714CE"/>
    <w:rsid w:val="00572AF3"/>
    <w:rsid w:val="00574250"/>
    <w:rsid w:val="00575EDB"/>
    <w:rsid w:val="005839C0"/>
    <w:rsid w:val="00590238"/>
    <w:rsid w:val="00594AF2"/>
    <w:rsid w:val="005A45FA"/>
    <w:rsid w:val="005A79C7"/>
    <w:rsid w:val="005B43A2"/>
    <w:rsid w:val="005B62E4"/>
    <w:rsid w:val="005B7335"/>
    <w:rsid w:val="005D0321"/>
    <w:rsid w:val="005D0A4A"/>
    <w:rsid w:val="005D4DA1"/>
    <w:rsid w:val="005D62C0"/>
    <w:rsid w:val="005E5AEA"/>
    <w:rsid w:val="005E71FB"/>
    <w:rsid w:val="005E7935"/>
    <w:rsid w:val="005F3C43"/>
    <w:rsid w:val="005F4144"/>
    <w:rsid w:val="005F6872"/>
    <w:rsid w:val="00603EF0"/>
    <w:rsid w:val="0060533B"/>
    <w:rsid w:val="00610A16"/>
    <w:rsid w:val="00613B05"/>
    <w:rsid w:val="006206FE"/>
    <w:rsid w:val="00620753"/>
    <w:rsid w:val="006242FD"/>
    <w:rsid w:val="00627A6C"/>
    <w:rsid w:val="00632BCE"/>
    <w:rsid w:val="006402BA"/>
    <w:rsid w:val="0064606D"/>
    <w:rsid w:val="00651A8C"/>
    <w:rsid w:val="006538CA"/>
    <w:rsid w:val="00653F11"/>
    <w:rsid w:val="00665479"/>
    <w:rsid w:val="00666FBB"/>
    <w:rsid w:val="006678ED"/>
    <w:rsid w:val="00667DCC"/>
    <w:rsid w:val="00671F94"/>
    <w:rsid w:val="00672A50"/>
    <w:rsid w:val="00672ED4"/>
    <w:rsid w:val="006755D3"/>
    <w:rsid w:val="006774FB"/>
    <w:rsid w:val="00690D0B"/>
    <w:rsid w:val="0069128B"/>
    <w:rsid w:val="006979FA"/>
    <w:rsid w:val="006A0773"/>
    <w:rsid w:val="006B23A1"/>
    <w:rsid w:val="006C09EB"/>
    <w:rsid w:val="006C2811"/>
    <w:rsid w:val="006C340B"/>
    <w:rsid w:val="006C37ED"/>
    <w:rsid w:val="006D2804"/>
    <w:rsid w:val="006D2C83"/>
    <w:rsid w:val="006D528E"/>
    <w:rsid w:val="006E0D72"/>
    <w:rsid w:val="006E2767"/>
    <w:rsid w:val="006E5B87"/>
    <w:rsid w:val="006F1275"/>
    <w:rsid w:val="006F5C05"/>
    <w:rsid w:val="00700480"/>
    <w:rsid w:val="007012A1"/>
    <w:rsid w:val="007077EB"/>
    <w:rsid w:val="00711584"/>
    <w:rsid w:val="00713915"/>
    <w:rsid w:val="007160C3"/>
    <w:rsid w:val="007172A7"/>
    <w:rsid w:val="00724C67"/>
    <w:rsid w:val="0072555F"/>
    <w:rsid w:val="00730E18"/>
    <w:rsid w:val="007410DC"/>
    <w:rsid w:val="00744651"/>
    <w:rsid w:val="00752EAA"/>
    <w:rsid w:val="00763EFD"/>
    <w:rsid w:val="00763F63"/>
    <w:rsid w:val="00771468"/>
    <w:rsid w:val="00771817"/>
    <w:rsid w:val="007718EA"/>
    <w:rsid w:val="007719DA"/>
    <w:rsid w:val="00772921"/>
    <w:rsid w:val="00777243"/>
    <w:rsid w:val="00785806"/>
    <w:rsid w:val="00787FD9"/>
    <w:rsid w:val="00790C49"/>
    <w:rsid w:val="007A3991"/>
    <w:rsid w:val="007A4C7E"/>
    <w:rsid w:val="007A51A5"/>
    <w:rsid w:val="007A6B94"/>
    <w:rsid w:val="007A76C0"/>
    <w:rsid w:val="007B0D8A"/>
    <w:rsid w:val="007B3A0D"/>
    <w:rsid w:val="007B3A56"/>
    <w:rsid w:val="007B55F3"/>
    <w:rsid w:val="007C3A64"/>
    <w:rsid w:val="007C4244"/>
    <w:rsid w:val="007C4AC8"/>
    <w:rsid w:val="007C5291"/>
    <w:rsid w:val="007D4774"/>
    <w:rsid w:val="007D4AF5"/>
    <w:rsid w:val="007E3D84"/>
    <w:rsid w:val="007F470D"/>
    <w:rsid w:val="007F51AC"/>
    <w:rsid w:val="00801253"/>
    <w:rsid w:val="008059F0"/>
    <w:rsid w:val="00810C4C"/>
    <w:rsid w:val="00816C88"/>
    <w:rsid w:val="00827DC6"/>
    <w:rsid w:val="00834D00"/>
    <w:rsid w:val="00840914"/>
    <w:rsid w:val="0084207D"/>
    <w:rsid w:val="00842624"/>
    <w:rsid w:val="0084472C"/>
    <w:rsid w:val="00845E18"/>
    <w:rsid w:val="00851042"/>
    <w:rsid w:val="0085120B"/>
    <w:rsid w:val="00852031"/>
    <w:rsid w:val="00860197"/>
    <w:rsid w:val="00866586"/>
    <w:rsid w:val="00866D2C"/>
    <w:rsid w:val="00875B7E"/>
    <w:rsid w:val="0089018A"/>
    <w:rsid w:val="00890938"/>
    <w:rsid w:val="00890A92"/>
    <w:rsid w:val="008927B0"/>
    <w:rsid w:val="00894AA0"/>
    <w:rsid w:val="00897F41"/>
    <w:rsid w:val="008A1448"/>
    <w:rsid w:val="008A70BB"/>
    <w:rsid w:val="008B4D0A"/>
    <w:rsid w:val="008B6568"/>
    <w:rsid w:val="008C0473"/>
    <w:rsid w:val="008D36F3"/>
    <w:rsid w:val="008D49DA"/>
    <w:rsid w:val="008D59FC"/>
    <w:rsid w:val="008D7627"/>
    <w:rsid w:val="008E03E7"/>
    <w:rsid w:val="008E19A0"/>
    <w:rsid w:val="008E376D"/>
    <w:rsid w:val="008F3C36"/>
    <w:rsid w:val="008F433F"/>
    <w:rsid w:val="00902E69"/>
    <w:rsid w:val="0090310D"/>
    <w:rsid w:val="00905B43"/>
    <w:rsid w:val="009118E6"/>
    <w:rsid w:val="00912037"/>
    <w:rsid w:val="009141F7"/>
    <w:rsid w:val="00931B4E"/>
    <w:rsid w:val="00945D51"/>
    <w:rsid w:val="0094737E"/>
    <w:rsid w:val="0095282B"/>
    <w:rsid w:val="0095313D"/>
    <w:rsid w:val="009541DD"/>
    <w:rsid w:val="009572AF"/>
    <w:rsid w:val="009602B9"/>
    <w:rsid w:val="00970E79"/>
    <w:rsid w:val="00972333"/>
    <w:rsid w:val="009732B2"/>
    <w:rsid w:val="00980993"/>
    <w:rsid w:val="00984D9C"/>
    <w:rsid w:val="00986394"/>
    <w:rsid w:val="009941E4"/>
    <w:rsid w:val="009963FC"/>
    <w:rsid w:val="00996B01"/>
    <w:rsid w:val="009B0AA3"/>
    <w:rsid w:val="009B2A84"/>
    <w:rsid w:val="009B58C0"/>
    <w:rsid w:val="009B66BB"/>
    <w:rsid w:val="009B7FC1"/>
    <w:rsid w:val="009C527D"/>
    <w:rsid w:val="009C57D9"/>
    <w:rsid w:val="009D0CA7"/>
    <w:rsid w:val="009D1053"/>
    <w:rsid w:val="009D19CC"/>
    <w:rsid w:val="009D26C8"/>
    <w:rsid w:val="009D40DA"/>
    <w:rsid w:val="009D4FB1"/>
    <w:rsid w:val="009D763F"/>
    <w:rsid w:val="009E036E"/>
    <w:rsid w:val="009E0A32"/>
    <w:rsid w:val="009E10BD"/>
    <w:rsid w:val="009E1C03"/>
    <w:rsid w:val="009F206E"/>
    <w:rsid w:val="009F4335"/>
    <w:rsid w:val="00A03BFA"/>
    <w:rsid w:val="00A05AE2"/>
    <w:rsid w:val="00A108C6"/>
    <w:rsid w:val="00A1299D"/>
    <w:rsid w:val="00A15B7F"/>
    <w:rsid w:val="00A20837"/>
    <w:rsid w:val="00A256AB"/>
    <w:rsid w:val="00A4111C"/>
    <w:rsid w:val="00A425E8"/>
    <w:rsid w:val="00A42A0A"/>
    <w:rsid w:val="00A43284"/>
    <w:rsid w:val="00A45B51"/>
    <w:rsid w:val="00A47109"/>
    <w:rsid w:val="00A50C2A"/>
    <w:rsid w:val="00A55413"/>
    <w:rsid w:val="00A802F6"/>
    <w:rsid w:val="00A861CA"/>
    <w:rsid w:val="00AA0556"/>
    <w:rsid w:val="00AA0584"/>
    <w:rsid w:val="00AA231B"/>
    <w:rsid w:val="00AA5CF5"/>
    <w:rsid w:val="00AA61BE"/>
    <w:rsid w:val="00AB188F"/>
    <w:rsid w:val="00AB3963"/>
    <w:rsid w:val="00AB7ECE"/>
    <w:rsid w:val="00AC16E1"/>
    <w:rsid w:val="00AC4512"/>
    <w:rsid w:val="00AD6D68"/>
    <w:rsid w:val="00AE1E83"/>
    <w:rsid w:val="00AE6BF5"/>
    <w:rsid w:val="00AF06B9"/>
    <w:rsid w:val="00AF35AD"/>
    <w:rsid w:val="00AF783C"/>
    <w:rsid w:val="00B017D3"/>
    <w:rsid w:val="00B027E1"/>
    <w:rsid w:val="00B0571B"/>
    <w:rsid w:val="00B072F3"/>
    <w:rsid w:val="00B10803"/>
    <w:rsid w:val="00B2216E"/>
    <w:rsid w:val="00B258B1"/>
    <w:rsid w:val="00B262C9"/>
    <w:rsid w:val="00B33ABF"/>
    <w:rsid w:val="00B40FBA"/>
    <w:rsid w:val="00B4254B"/>
    <w:rsid w:val="00B42682"/>
    <w:rsid w:val="00B501D2"/>
    <w:rsid w:val="00B52EF0"/>
    <w:rsid w:val="00B638B8"/>
    <w:rsid w:val="00B7093C"/>
    <w:rsid w:val="00B71A87"/>
    <w:rsid w:val="00B72964"/>
    <w:rsid w:val="00B82408"/>
    <w:rsid w:val="00B836AC"/>
    <w:rsid w:val="00B85916"/>
    <w:rsid w:val="00B87195"/>
    <w:rsid w:val="00B87594"/>
    <w:rsid w:val="00BA58D9"/>
    <w:rsid w:val="00BA7780"/>
    <w:rsid w:val="00BB0B12"/>
    <w:rsid w:val="00BB0DE1"/>
    <w:rsid w:val="00BB2A06"/>
    <w:rsid w:val="00BB2BC5"/>
    <w:rsid w:val="00BC0DC2"/>
    <w:rsid w:val="00BC3F65"/>
    <w:rsid w:val="00BD078B"/>
    <w:rsid w:val="00BD31BF"/>
    <w:rsid w:val="00BD7D0D"/>
    <w:rsid w:val="00BE3434"/>
    <w:rsid w:val="00BE3A5B"/>
    <w:rsid w:val="00BE76FB"/>
    <w:rsid w:val="00BF11C1"/>
    <w:rsid w:val="00BF773E"/>
    <w:rsid w:val="00BF78DC"/>
    <w:rsid w:val="00C01CAD"/>
    <w:rsid w:val="00C02143"/>
    <w:rsid w:val="00C06BF8"/>
    <w:rsid w:val="00C24F26"/>
    <w:rsid w:val="00C25EF1"/>
    <w:rsid w:val="00C304D4"/>
    <w:rsid w:val="00C3179D"/>
    <w:rsid w:val="00C31CCB"/>
    <w:rsid w:val="00C32F47"/>
    <w:rsid w:val="00C36310"/>
    <w:rsid w:val="00C37385"/>
    <w:rsid w:val="00C424F2"/>
    <w:rsid w:val="00C432EA"/>
    <w:rsid w:val="00C44828"/>
    <w:rsid w:val="00C45377"/>
    <w:rsid w:val="00C46BD8"/>
    <w:rsid w:val="00C512A1"/>
    <w:rsid w:val="00C5690A"/>
    <w:rsid w:val="00C60FCD"/>
    <w:rsid w:val="00C62B51"/>
    <w:rsid w:val="00C70C5F"/>
    <w:rsid w:val="00C813FF"/>
    <w:rsid w:val="00C834FC"/>
    <w:rsid w:val="00C8753B"/>
    <w:rsid w:val="00C928D1"/>
    <w:rsid w:val="00C9396B"/>
    <w:rsid w:val="00CA0B5E"/>
    <w:rsid w:val="00CA1374"/>
    <w:rsid w:val="00CA13A6"/>
    <w:rsid w:val="00CA4AEF"/>
    <w:rsid w:val="00CA53DF"/>
    <w:rsid w:val="00CB4046"/>
    <w:rsid w:val="00CB4B2C"/>
    <w:rsid w:val="00CC3BAC"/>
    <w:rsid w:val="00CC3BDE"/>
    <w:rsid w:val="00CC410C"/>
    <w:rsid w:val="00CC433F"/>
    <w:rsid w:val="00CD2295"/>
    <w:rsid w:val="00CD3B2C"/>
    <w:rsid w:val="00CD6840"/>
    <w:rsid w:val="00CE5E90"/>
    <w:rsid w:val="00CF22F0"/>
    <w:rsid w:val="00D000B9"/>
    <w:rsid w:val="00D01F13"/>
    <w:rsid w:val="00D03D14"/>
    <w:rsid w:val="00D10375"/>
    <w:rsid w:val="00D11E19"/>
    <w:rsid w:val="00D16A54"/>
    <w:rsid w:val="00D20AB0"/>
    <w:rsid w:val="00D2489B"/>
    <w:rsid w:val="00D33E8C"/>
    <w:rsid w:val="00D50104"/>
    <w:rsid w:val="00D65851"/>
    <w:rsid w:val="00D81DA7"/>
    <w:rsid w:val="00D85AAD"/>
    <w:rsid w:val="00D9226F"/>
    <w:rsid w:val="00D96513"/>
    <w:rsid w:val="00D965BD"/>
    <w:rsid w:val="00DA098F"/>
    <w:rsid w:val="00DA1278"/>
    <w:rsid w:val="00DA28C0"/>
    <w:rsid w:val="00DB268A"/>
    <w:rsid w:val="00DB28A9"/>
    <w:rsid w:val="00DB29B5"/>
    <w:rsid w:val="00DC0385"/>
    <w:rsid w:val="00DC2A66"/>
    <w:rsid w:val="00DD44C2"/>
    <w:rsid w:val="00DE26A7"/>
    <w:rsid w:val="00DE5D2F"/>
    <w:rsid w:val="00DE6775"/>
    <w:rsid w:val="00DE7ED1"/>
    <w:rsid w:val="00DF4870"/>
    <w:rsid w:val="00DF672D"/>
    <w:rsid w:val="00DF6CE8"/>
    <w:rsid w:val="00E009F5"/>
    <w:rsid w:val="00E139CE"/>
    <w:rsid w:val="00E244C8"/>
    <w:rsid w:val="00E25CA3"/>
    <w:rsid w:val="00E30B92"/>
    <w:rsid w:val="00E31D88"/>
    <w:rsid w:val="00E36F48"/>
    <w:rsid w:val="00E413DB"/>
    <w:rsid w:val="00E42623"/>
    <w:rsid w:val="00E66369"/>
    <w:rsid w:val="00E70251"/>
    <w:rsid w:val="00E728BA"/>
    <w:rsid w:val="00E770CF"/>
    <w:rsid w:val="00E85048"/>
    <w:rsid w:val="00E86102"/>
    <w:rsid w:val="00EB2D0A"/>
    <w:rsid w:val="00EB2E9E"/>
    <w:rsid w:val="00EC7831"/>
    <w:rsid w:val="00ED1F08"/>
    <w:rsid w:val="00ED3459"/>
    <w:rsid w:val="00ED4467"/>
    <w:rsid w:val="00ED4E99"/>
    <w:rsid w:val="00EE4CF3"/>
    <w:rsid w:val="00EF26BD"/>
    <w:rsid w:val="00EF6ED4"/>
    <w:rsid w:val="00EF7FDC"/>
    <w:rsid w:val="00F03D2A"/>
    <w:rsid w:val="00F05ADC"/>
    <w:rsid w:val="00F06956"/>
    <w:rsid w:val="00F11788"/>
    <w:rsid w:val="00F16198"/>
    <w:rsid w:val="00F22363"/>
    <w:rsid w:val="00F244A7"/>
    <w:rsid w:val="00F322A8"/>
    <w:rsid w:val="00F44CE8"/>
    <w:rsid w:val="00F45166"/>
    <w:rsid w:val="00F455A9"/>
    <w:rsid w:val="00F465B2"/>
    <w:rsid w:val="00F50233"/>
    <w:rsid w:val="00F6177F"/>
    <w:rsid w:val="00F61B7F"/>
    <w:rsid w:val="00F70132"/>
    <w:rsid w:val="00F70F24"/>
    <w:rsid w:val="00F8012C"/>
    <w:rsid w:val="00F81143"/>
    <w:rsid w:val="00F840BB"/>
    <w:rsid w:val="00F8414E"/>
    <w:rsid w:val="00F846C9"/>
    <w:rsid w:val="00F87F68"/>
    <w:rsid w:val="00F93EC7"/>
    <w:rsid w:val="00FA3368"/>
    <w:rsid w:val="00FA40C6"/>
    <w:rsid w:val="00FA490F"/>
    <w:rsid w:val="00FC77F6"/>
    <w:rsid w:val="00FD53D2"/>
    <w:rsid w:val="00FE3AD0"/>
    <w:rsid w:val="00FE5341"/>
    <w:rsid w:val="00FE5955"/>
    <w:rsid w:val="00FE5D5A"/>
    <w:rsid w:val="00FE6BCE"/>
    <w:rsid w:val="00FF059D"/>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42FD"/>
    <w:rPr>
      <w:rFonts w:ascii="Arial" w:hAnsi="Arial"/>
      <w:sz w:val="24"/>
    </w:rPr>
  </w:style>
  <w:style w:type="paragraph" w:styleId="Heading1">
    <w:name w:val="heading 1"/>
    <w:basedOn w:val="Normal"/>
    <w:next w:val="Normal"/>
    <w:qFormat/>
    <w:rsid w:val="006242FD"/>
    <w:pPr>
      <w:keepNext/>
      <w:outlineLvl w:val="0"/>
    </w:pPr>
    <w:rPr>
      <w:b/>
      <w:sz w:val="22"/>
    </w:rPr>
  </w:style>
  <w:style w:type="paragraph" w:styleId="Heading2">
    <w:name w:val="heading 2"/>
    <w:basedOn w:val="Normal"/>
    <w:next w:val="Normal"/>
    <w:qFormat/>
    <w:rsid w:val="006242FD"/>
    <w:pPr>
      <w:keepNext/>
      <w:jc w:val="center"/>
      <w:outlineLvl w:val="1"/>
    </w:pPr>
    <w:rPr>
      <w:b/>
      <w:sz w:val="16"/>
    </w:rPr>
  </w:style>
  <w:style w:type="paragraph" w:styleId="Heading3">
    <w:name w:val="heading 3"/>
    <w:basedOn w:val="Normal"/>
    <w:next w:val="Normal"/>
    <w:qFormat/>
    <w:rsid w:val="006242FD"/>
    <w:pPr>
      <w:keepNext/>
      <w:jc w:val="center"/>
      <w:outlineLvl w:val="2"/>
    </w:pPr>
    <w:rPr>
      <w:b/>
      <w:color w:val="FF0000"/>
      <w:sz w:val="16"/>
    </w:rPr>
  </w:style>
  <w:style w:type="paragraph" w:styleId="Heading4">
    <w:name w:val="heading 4"/>
    <w:basedOn w:val="Normal"/>
    <w:next w:val="Normal"/>
    <w:qFormat/>
    <w:rsid w:val="006242FD"/>
    <w:pPr>
      <w:keepNext/>
      <w:outlineLvl w:val="3"/>
    </w:pPr>
    <w:rPr>
      <w:b/>
      <w:color w:val="FF0000"/>
      <w:sz w:val="20"/>
    </w:rPr>
  </w:style>
  <w:style w:type="paragraph" w:styleId="Heading5">
    <w:name w:val="heading 5"/>
    <w:basedOn w:val="Normal"/>
    <w:next w:val="Normal"/>
    <w:qFormat/>
    <w:rsid w:val="006242FD"/>
    <w:pPr>
      <w:keepNext/>
      <w:outlineLvl w:val="4"/>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ointment">
    <w:name w:val="Appointment"/>
    <w:basedOn w:val="DefaultParagraphFont"/>
    <w:rsid w:val="006242FD"/>
    <w:rPr>
      <w:rFonts w:ascii="Arial" w:hAnsi="Arial"/>
      <w:sz w:val="24"/>
    </w:rPr>
  </w:style>
  <w:style w:type="character" w:customStyle="1" w:styleId="Birthday">
    <w:name w:val="Birthday"/>
    <w:basedOn w:val="DefaultParagraphFont"/>
    <w:rsid w:val="006242FD"/>
  </w:style>
  <w:style w:type="character" w:customStyle="1" w:styleId="CAddress">
    <w:name w:val="CAddress"/>
    <w:basedOn w:val="DefaultParagraphFont"/>
    <w:rsid w:val="006242FD"/>
    <w:rPr>
      <w:rFonts w:ascii="Arial" w:hAnsi="Arial"/>
      <w:sz w:val="24"/>
    </w:rPr>
  </w:style>
  <w:style w:type="character" w:customStyle="1" w:styleId="Carer">
    <w:name w:val="Carer"/>
    <w:rsid w:val="006242FD"/>
    <w:rPr>
      <w:rFonts w:ascii="Arial" w:hAnsi="Arial"/>
      <w:sz w:val="24"/>
    </w:rPr>
  </w:style>
  <w:style w:type="character" w:customStyle="1" w:styleId="CaseNo">
    <w:name w:val="CaseNo"/>
    <w:basedOn w:val="DefaultParagraphFont"/>
    <w:rsid w:val="006242FD"/>
  </w:style>
  <w:style w:type="character" w:customStyle="1" w:styleId="Catchement">
    <w:name w:val="Catchement"/>
    <w:basedOn w:val="DefaultParagraphFont"/>
    <w:rsid w:val="006242FD"/>
  </w:style>
  <w:style w:type="character" w:customStyle="1" w:styleId="ChildName">
    <w:name w:val="ChildName"/>
    <w:basedOn w:val="DefaultParagraphFont"/>
    <w:rsid w:val="006242FD"/>
    <w:rPr>
      <w:rFonts w:ascii="Arial" w:hAnsi="Arial"/>
      <w:sz w:val="24"/>
    </w:rPr>
  </w:style>
  <w:style w:type="character" w:customStyle="1" w:styleId="Diagnosis">
    <w:name w:val="Diagnosis"/>
    <w:basedOn w:val="DefaultParagraphFont"/>
    <w:rsid w:val="006242FD"/>
  </w:style>
  <w:style w:type="character" w:customStyle="1" w:styleId="FirstName">
    <w:name w:val="FirstName"/>
    <w:rsid w:val="006242FD"/>
    <w:rPr>
      <w:rFonts w:ascii="Arial" w:hAnsi="Arial"/>
      <w:sz w:val="24"/>
    </w:rPr>
  </w:style>
  <w:style w:type="character" w:customStyle="1" w:styleId="GPAddress">
    <w:name w:val="GPAddress"/>
    <w:basedOn w:val="DefaultParagraphFont"/>
    <w:rsid w:val="006242FD"/>
  </w:style>
  <w:style w:type="character" w:customStyle="1" w:styleId="GPName">
    <w:name w:val="GPName"/>
    <w:basedOn w:val="DefaultParagraphFont"/>
    <w:rsid w:val="006242FD"/>
    <w:rPr>
      <w:rFonts w:ascii="Arial" w:hAnsi="Arial"/>
      <w:sz w:val="24"/>
    </w:rPr>
  </w:style>
  <w:style w:type="character" w:customStyle="1" w:styleId="Referral">
    <w:name w:val="Referral"/>
    <w:basedOn w:val="DefaultParagraphFont"/>
    <w:rsid w:val="006242FD"/>
  </w:style>
  <w:style w:type="character" w:customStyle="1" w:styleId="ReferredBy">
    <w:name w:val="ReferredBy"/>
    <w:basedOn w:val="DefaultParagraphFont"/>
    <w:rsid w:val="006242FD"/>
  </w:style>
  <w:style w:type="character" w:customStyle="1" w:styleId="ReferrerAdd">
    <w:name w:val="ReferrerAdd"/>
    <w:basedOn w:val="DefaultParagraphFont"/>
    <w:rsid w:val="006242FD"/>
  </w:style>
  <w:style w:type="character" w:customStyle="1" w:styleId="School">
    <w:name w:val="School"/>
    <w:basedOn w:val="DefaultParagraphFont"/>
    <w:rsid w:val="006242FD"/>
  </w:style>
  <w:style w:type="character" w:customStyle="1" w:styleId="SeenBy">
    <w:name w:val="SeenBy"/>
    <w:basedOn w:val="DefaultParagraphFont"/>
    <w:rsid w:val="006242FD"/>
  </w:style>
  <w:style w:type="character" w:customStyle="1" w:styleId="SocialWorker">
    <w:name w:val="SocialWorker"/>
    <w:basedOn w:val="DefaultParagraphFont"/>
    <w:rsid w:val="006242FD"/>
  </w:style>
  <w:style w:type="character" w:customStyle="1" w:styleId="SWAddress">
    <w:name w:val="SWAddress"/>
    <w:basedOn w:val="DefaultParagraphFont"/>
    <w:rsid w:val="006242FD"/>
  </w:style>
  <w:style w:type="character" w:customStyle="1" w:styleId="Telephone">
    <w:name w:val="Telephone"/>
    <w:basedOn w:val="DefaultParagraphFont"/>
    <w:rsid w:val="006242FD"/>
  </w:style>
  <w:style w:type="paragraph" w:customStyle="1" w:styleId="wfxFaxNum">
    <w:name w:val="wfxFaxNum"/>
    <w:basedOn w:val="Normal"/>
    <w:rsid w:val="006242FD"/>
  </w:style>
  <w:style w:type="paragraph" w:customStyle="1" w:styleId="wfxRecipient">
    <w:name w:val="wfxRecipient"/>
    <w:basedOn w:val="Normal"/>
    <w:rsid w:val="006242FD"/>
  </w:style>
  <w:style w:type="paragraph" w:styleId="Header">
    <w:name w:val="header"/>
    <w:basedOn w:val="Normal"/>
    <w:rsid w:val="006242FD"/>
    <w:pPr>
      <w:tabs>
        <w:tab w:val="center" w:pos="4320"/>
        <w:tab w:val="right" w:pos="8640"/>
      </w:tabs>
    </w:pPr>
  </w:style>
  <w:style w:type="paragraph" w:styleId="Footer">
    <w:name w:val="footer"/>
    <w:basedOn w:val="Normal"/>
    <w:rsid w:val="006242FD"/>
    <w:pPr>
      <w:tabs>
        <w:tab w:val="center" w:pos="4320"/>
        <w:tab w:val="right" w:pos="8640"/>
      </w:tabs>
    </w:pPr>
  </w:style>
  <w:style w:type="character" w:styleId="PageNumber">
    <w:name w:val="page number"/>
    <w:basedOn w:val="DefaultParagraphFont"/>
    <w:rsid w:val="006242FD"/>
  </w:style>
  <w:style w:type="paragraph" w:styleId="BodyText">
    <w:name w:val="Body Text"/>
    <w:basedOn w:val="Normal"/>
    <w:rsid w:val="006242FD"/>
    <w:rPr>
      <w:sz w:val="20"/>
    </w:rPr>
  </w:style>
  <w:style w:type="paragraph" w:styleId="BodyText2">
    <w:name w:val="Body Text 2"/>
    <w:basedOn w:val="Normal"/>
    <w:rsid w:val="006242FD"/>
    <w:rPr>
      <w:bCs/>
      <w:sz w:val="22"/>
    </w:rPr>
  </w:style>
  <w:style w:type="paragraph" w:styleId="BodyText3">
    <w:name w:val="Body Text 3"/>
    <w:basedOn w:val="Normal"/>
    <w:rsid w:val="006242FD"/>
    <w:rPr>
      <w:b/>
      <w:bCs/>
      <w:caps/>
      <w:color w:val="000000"/>
      <w:sz w:val="20"/>
    </w:rPr>
  </w:style>
  <w:style w:type="paragraph" w:styleId="BodyTextIndent">
    <w:name w:val="Body Text Indent"/>
    <w:basedOn w:val="Normal"/>
    <w:rsid w:val="006242FD"/>
    <w:pPr>
      <w:ind w:left="1710" w:hanging="126"/>
    </w:pPr>
    <w:rPr>
      <w:sz w:val="20"/>
    </w:rPr>
  </w:style>
  <w:style w:type="paragraph" w:styleId="BodyTextIndent2">
    <w:name w:val="Body Text Indent 2"/>
    <w:basedOn w:val="Normal"/>
    <w:rsid w:val="006242FD"/>
    <w:pPr>
      <w:ind w:left="1440"/>
    </w:pPr>
    <w:rPr>
      <w:sz w:val="20"/>
    </w:rPr>
  </w:style>
  <w:style w:type="paragraph" w:styleId="BalloonText">
    <w:name w:val="Balloon Text"/>
    <w:basedOn w:val="Normal"/>
    <w:semiHidden/>
    <w:rsid w:val="006242FD"/>
    <w:rPr>
      <w:rFonts w:ascii="Tahoma" w:hAnsi="Tahoma" w:cs="Tahoma"/>
      <w:sz w:val="16"/>
      <w:szCs w:val="16"/>
    </w:rPr>
  </w:style>
  <w:style w:type="character" w:styleId="Emphasis">
    <w:name w:val="Emphasis"/>
    <w:qFormat/>
    <w:rsid w:val="006242FD"/>
    <w:rPr>
      <w:caps/>
      <w:spacing w:val="10"/>
      <w:sz w:val="16"/>
    </w:rPr>
  </w:style>
  <w:style w:type="table" w:styleId="TableGrid">
    <w:name w:val="Table Grid"/>
    <w:basedOn w:val="TableNormal"/>
    <w:rsid w:val="002859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72964"/>
    <w:rPr>
      <w:color w:val="0000FF"/>
      <w:u w:val="single"/>
    </w:rPr>
  </w:style>
  <w:style w:type="character" w:styleId="PlaceholderText">
    <w:name w:val="Placeholder Text"/>
    <w:basedOn w:val="DefaultParagraphFont"/>
    <w:uiPriority w:val="99"/>
    <w:semiHidden/>
    <w:rsid w:val="00574250"/>
    <w:rPr>
      <w:color w:val="808080"/>
    </w:rPr>
  </w:style>
  <w:style w:type="character" w:styleId="FollowedHyperlink">
    <w:name w:val="FollowedHyperlink"/>
    <w:basedOn w:val="DefaultParagraphFont"/>
    <w:rsid w:val="00DC0385"/>
    <w:rPr>
      <w:color w:val="800080" w:themeColor="followedHyperlink"/>
      <w:u w:val="single"/>
    </w:rPr>
  </w:style>
  <w:style w:type="character" w:customStyle="1" w:styleId="Style1">
    <w:name w:val="Style1"/>
    <w:basedOn w:val="DefaultParagraphFont"/>
    <w:uiPriority w:val="1"/>
    <w:rsid w:val="001005E0"/>
    <w:rPr>
      <w:color w:val="FF0000"/>
    </w:rPr>
  </w:style>
  <w:style w:type="paragraph" w:styleId="ListParagraph">
    <w:name w:val="List Paragraph"/>
    <w:basedOn w:val="Normal"/>
    <w:uiPriority w:val="34"/>
    <w:qFormat/>
    <w:rsid w:val="00667DCC"/>
    <w:pPr>
      <w:ind w:left="720"/>
      <w:contextualSpacing/>
    </w:pPr>
  </w:style>
  <w:style w:type="paragraph" w:styleId="NoSpacing">
    <w:name w:val="No Spacing"/>
    <w:link w:val="NoSpacingChar"/>
    <w:uiPriority w:val="1"/>
    <w:qFormat/>
    <w:rsid w:val="00E25CA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25CA3"/>
    <w:rPr>
      <w:rFonts w:asciiTheme="minorHAnsi" w:eastAsiaTheme="minorEastAsia" w:hAnsiTheme="minorHAnsi" w:cstheme="minorBidi"/>
      <w:sz w:val="22"/>
      <w:szCs w:val="22"/>
    </w:rPr>
  </w:style>
  <w:style w:type="paragraph" w:styleId="NormalWeb">
    <w:name w:val="Normal (Web)"/>
    <w:basedOn w:val="Normal"/>
    <w:uiPriority w:val="99"/>
    <w:unhideWhenUsed/>
    <w:rsid w:val="008E376D"/>
    <w:pPr>
      <w:spacing w:before="100" w:beforeAutospacing="1" w:after="100" w:afterAutospacing="1"/>
    </w:pPr>
    <w:rPr>
      <w:rFonts w:ascii="Times New Roman" w:eastAsiaTheme="minorEastAsia" w:hAnsi="Times New Roman"/>
      <w:szCs w:val="24"/>
      <w:lang w:eastAsia="zh-CN"/>
    </w:rPr>
  </w:style>
  <w:style w:type="character" w:styleId="CommentReference">
    <w:name w:val="annotation reference"/>
    <w:basedOn w:val="DefaultParagraphFont"/>
    <w:rsid w:val="00912037"/>
    <w:rPr>
      <w:sz w:val="16"/>
      <w:szCs w:val="16"/>
    </w:rPr>
  </w:style>
  <w:style w:type="paragraph" w:styleId="CommentText">
    <w:name w:val="annotation text"/>
    <w:basedOn w:val="Normal"/>
    <w:link w:val="CommentTextChar"/>
    <w:rsid w:val="00912037"/>
    <w:rPr>
      <w:sz w:val="20"/>
    </w:rPr>
  </w:style>
  <w:style w:type="character" w:customStyle="1" w:styleId="CommentTextChar">
    <w:name w:val="Comment Text Char"/>
    <w:basedOn w:val="DefaultParagraphFont"/>
    <w:link w:val="CommentText"/>
    <w:rsid w:val="00912037"/>
    <w:rPr>
      <w:rFonts w:ascii="Arial" w:hAnsi="Arial"/>
    </w:rPr>
  </w:style>
  <w:style w:type="paragraph" w:styleId="CommentSubject">
    <w:name w:val="annotation subject"/>
    <w:basedOn w:val="CommentText"/>
    <w:next w:val="CommentText"/>
    <w:link w:val="CommentSubjectChar"/>
    <w:rsid w:val="00912037"/>
    <w:rPr>
      <w:b/>
      <w:bCs/>
    </w:rPr>
  </w:style>
  <w:style w:type="character" w:customStyle="1" w:styleId="CommentSubjectChar">
    <w:name w:val="Comment Subject Char"/>
    <w:basedOn w:val="CommentTextChar"/>
    <w:link w:val="CommentSubject"/>
    <w:rsid w:val="00912037"/>
    <w:rPr>
      <w:rFonts w:ascii="Arial" w:hAnsi="Arial"/>
      <w:b/>
      <w:bCs/>
    </w:rPr>
  </w:style>
  <w:style w:type="character" w:customStyle="1" w:styleId="st1">
    <w:name w:val="st1"/>
    <w:basedOn w:val="DefaultParagraphFont"/>
    <w:rsid w:val="003045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42FD"/>
    <w:rPr>
      <w:rFonts w:ascii="Arial" w:hAnsi="Arial"/>
      <w:sz w:val="24"/>
    </w:rPr>
  </w:style>
  <w:style w:type="paragraph" w:styleId="Heading1">
    <w:name w:val="heading 1"/>
    <w:basedOn w:val="Normal"/>
    <w:next w:val="Normal"/>
    <w:qFormat/>
    <w:rsid w:val="006242FD"/>
    <w:pPr>
      <w:keepNext/>
      <w:outlineLvl w:val="0"/>
    </w:pPr>
    <w:rPr>
      <w:b/>
      <w:sz w:val="22"/>
    </w:rPr>
  </w:style>
  <w:style w:type="paragraph" w:styleId="Heading2">
    <w:name w:val="heading 2"/>
    <w:basedOn w:val="Normal"/>
    <w:next w:val="Normal"/>
    <w:qFormat/>
    <w:rsid w:val="006242FD"/>
    <w:pPr>
      <w:keepNext/>
      <w:jc w:val="center"/>
      <w:outlineLvl w:val="1"/>
    </w:pPr>
    <w:rPr>
      <w:b/>
      <w:sz w:val="16"/>
    </w:rPr>
  </w:style>
  <w:style w:type="paragraph" w:styleId="Heading3">
    <w:name w:val="heading 3"/>
    <w:basedOn w:val="Normal"/>
    <w:next w:val="Normal"/>
    <w:qFormat/>
    <w:rsid w:val="006242FD"/>
    <w:pPr>
      <w:keepNext/>
      <w:jc w:val="center"/>
      <w:outlineLvl w:val="2"/>
    </w:pPr>
    <w:rPr>
      <w:b/>
      <w:color w:val="FF0000"/>
      <w:sz w:val="16"/>
    </w:rPr>
  </w:style>
  <w:style w:type="paragraph" w:styleId="Heading4">
    <w:name w:val="heading 4"/>
    <w:basedOn w:val="Normal"/>
    <w:next w:val="Normal"/>
    <w:qFormat/>
    <w:rsid w:val="006242FD"/>
    <w:pPr>
      <w:keepNext/>
      <w:outlineLvl w:val="3"/>
    </w:pPr>
    <w:rPr>
      <w:b/>
      <w:color w:val="FF0000"/>
      <w:sz w:val="20"/>
    </w:rPr>
  </w:style>
  <w:style w:type="paragraph" w:styleId="Heading5">
    <w:name w:val="heading 5"/>
    <w:basedOn w:val="Normal"/>
    <w:next w:val="Normal"/>
    <w:qFormat/>
    <w:rsid w:val="006242FD"/>
    <w:pPr>
      <w:keepNext/>
      <w:outlineLvl w:val="4"/>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ointment">
    <w:name w:val="Appointment"/>
    <w:basedOn w:val="DefaultParagraphFont"/>
    <w:rsid w:val="006242FD"/>
    <w:rPr>
      <w:rFonts w:ascii="Arial" w:hAnsi="Arial"/>
      <w:sz w:val="24"/>
    </w:rPr>
  </w:style>
  <w:style w:type="character" w:customStyle="1" w:styleId="Birthday">
    <w:name w:val="Birthday"/>
    <w:basedOn w:val="DefaultParagraphFont"/>
    <w:rsid w:val="006242FD"/>
  </w:style>
  <w:style w:type="character" w:customStyle="1" w:styleId="CAddress">
    <w:name w:val="CAddress"/>
    <w:basedOn w:val="DefaultParagraphFont"/>
    <w:rsid w:val="006242FD"/>
    <w:rPr>
      <w:rFonts w:ascii="Arial" w:hAnsi="Arial"/>
      <w:sz w:val="24"/>
    </w:rPr>
  </w:style>
  <w:style w:type="character" w:customStyle="1" w:styleId="Carer">
    <w:name w:val="Carer"/>
    <w:rsid w:val="006242FD"/>
    <w:rPr>
      <w:rFonts w:ascii="Arial" w:hAnsi="Arial"/>
      <w:sz w:val="24"/>
    </w:rPr>
  </w:style>
  <w:style w:type="character" w:customStyle="1" w:styleId="CaseNo">
    <w:name w:val="CaseNo"/>
    <w:basedOn w:val="DefaultParagraphFont"/>
    <w:rsid w:val="006242FD"/>
  </w:style>
  <w:style w:type="character" w:customStyle="1" w:styleId="Catchement">
    <w:name w:val="Catchement"/>
    <w:basedOn w:val="DefaultParagraphFont"/>
    <w:rsid w:val="006242FD"/>
  </w:style>
  <w:style w:type="character" w:customStyle="1" w:styleId="ChildName">
    <w:name w:val="ChildName"/>
    <w:basedOn w:val="DefaultParagraphFont"/>
    <w:rsid w:val="006242FD"/>
    <w:rPr>
      <w:rFonts w:ascii="Arial" w:hAnsi="Arial"/>
      <w:sz w:val="24"/>
    </w:rPr>
  </w:style>
  <w:style w:type="character" w:customStyle="1" w:styleId="Diagnosis">
    <w:name w:val="Diagnosis"/>
    <w:basedOn w:val="DefaultParagraphFont"/>
    <w:rsid w:val="006242FD"/>
  </w:style>
  <w:style w:type="character" w:customStyle="1" w:styleId="FirstName">
    <w:name w:val="FirstName"/>
    <w:rsid w:val="006242FD"/>
    <w:rPr>
      <w:rFonts w:ascii="Arial" w:hAnsi="Arial"/>
      <w:sz w:val="24"/>
    </w:rPr>
  </w:style>
  <w:style w:type="character" w:customStyle="1" w:styleId="GPAddress">
    <w:name w:val="GPAddress"/>
    <w:basedOn w:val="DefaultParagraphFont"/>
    <w:rsid w:val="006242FD"/>
  </w:style>
  <w:style w:type="character" w:customStyle="1" w:styleId="GPName">
    <w:name w:val="GPName"/>
    <w:basedOn w:val="DefaultParagraphFont"/>
    <w:rsid w:val="006242FD"/>
    <w:rPr>
      <w:rFonts w:ascii="Arial" w:hAnsi="Arial"/>
      <w:sz w:val="24"/>
    </w:rPr>
  </w:style>
  <w:style w:type="character" w:customStyle="1" w:styleId="Referral">
    <w:name w:val="Referral"/>
    <w:basedOn w:val="DefaultParagraphFont"/>
    <w:rsid w:val="006242FD"/>
  </w:style>
  <w:style w:type="character" w:customStyle="1" w:styleId="ReferredBy">
    <w:name w:val="ReferredBy"/>
    <w:basedOn w:val="DefaultParagraphFont"/>
    <w:rsid w:val="006242FD"/>
  </w:style>
  <w:style w:type="character" w:customStyle="1" w:styleId="ReferrerAdd">
    <w:name w:val="ReferrerAdd"/>
    <w:basedOn w:val="DefaultParagraphFont"/>
    <w:rsid w:val="006242FD"/>
  </w:style>
  <w:style w:type="character" w:customStyle="1" w:styleId="School">
    <w:name w:val="School"/>
    <w:basedOn w:val="DefaultParagraphFont"/>
    <w:rsid w:val="006242FD"/>
  </w:style>
  <w:style w:type="character" w:customStyle="1" w:styleId="SeenBy">
    <w:name w:val="SeenBy"/>
    <w:basedOn w:val="DefaultParagraphFont"/>
    <w:rsid w:val="006242FD"/>
  </w:style>
  <w:style w:type="character" w:customStyle="1" w:styleId="SocialWorker">
    <w:name w:val="SocialWorker"/>
    <w:basedOn w:val="DefaultParagraphFont"/>
    <w:rsid w:val="006242FD"/>
  </w:style>
  <w:style w:type="character" w:customStyle="1" w:styleId="SWAddress">
    <w:name w:val="SWAddress"/>
    <w:basedOn w:val="DefaultParagraphFont"/>
    <w:rsid w:val="006242FD"/>
  </w:style>
  <w:style w:type="character" w:customStyle="1" w:styleId="Telephone">
    <w:name w:val="Telephone"/>
    <w:basedOn w:val="DefaultParagraphFont"/>
    <w:rsid w:val="006242FD"/>
  </w:style>
  <w:style w:type="paragraph" w:customStyle="1" w:styleId="wfxFaxNum">
    <w:name w:val="wfxFaxNum"/>
    <w:basedOn w:val="Normal"/>
    <w:rsid w:val="006242FD"/>
  </w:style>
  <w:style w:type="paragraph" w:customStyle="1" w:styleId="wfxRecipient">
    <w:name w:val="wfxRecipient"/>
    <w:basedOn w:val="Normal"/>
    <w:rsid w:val="006242FD"/>
  </w:style>
  <w:style w:type="paragraph" w:styleId="Header">
    <w:name w:val="header"/>
    <w:basedOn w:val="Normal"/>
    <w:rsid w:val="006242FD"/>
    <w:pPr>
      <w:tabs>
        <w:tab w:val="center" w:pos="4320"/>
        <w:tab w:val="right" w:pos="8640"/>
      </w:tabs>
    </w:pPr>
  </w:style>
  <w:style w:type="paragraph" w:styleId="Footer">
    <w:name w:val="footer"/>
    <w:basedOn w:val="Normal"/>
    <w:rsid w:val="006242FD"/>
    <w:pPr>
      <w:tabs>
        <w:tab w:val="center" w:pos="4320"/>
        <w:tab w:val="right" w:pos="8640"/>
      </w:tabs>
    </w:pPr>
  </w:style>
  <w:style w:type="character" w:styleId="PageNumber">
    <w:name w:val="page number"/>
    <w:basedOn w:val="DefaultParagraphFont"/>
    <w:rsid w:val="006242FD"/>
  </w:style>
  <w:style w:type="paragraph" w:styleId="BodyText">
    <w:name w:val="Body Text"/>
    <w:basedOn w:val="Normal"/>
    <w:rsid w:val="006242FD"/>
    <w:rPr>
      <w:sz w:val="20"/>
    </w:rPr>
  </w:style>
  <w:style w:type="paragraph" w:styleId="BodyText2">
    <w:name w:val="Body Text 2"/>
    <w:basedOn w:val="Normal"/>
    <w:rsid w:val="006242FD"/>
    <w:rPr>
      <w:bCs/>
      <w:sz w:val="22"/>
    </w:rPr>
  </w:style>
  <w:style w:type="paragraph" w:styleId="BodyText3">
    <w:name w:val="Body Text 3"/>
    <w:basedOn w:val="Normal"/>
    <w:rsid w:val="006242FD"/>
    <w:rPr>
      <w:b/>
      <w:bCs/>
      <w:caps/>
      <w:color w:val="000000"/>
      <w:sz w:val="20"/>
    </w:rPr>
  </w:style>
  <w:style w:type="paragraph" w:styleId="BodyTextIndent">
    <w:name w:val="Body Text Indent"/>
    <w:basedOn w:val="Normal"/>
    <w:rsid w:val="006242FD"/>
    <w:pPr>
      <w:ind w:left="1710" w:hanging="126"/>
    </w:pPr>
    <w:rPr>
      <w:sz w:val="20"/>
    </w:rPr>
  </w:style>
  <w:style w:type="paragraph" w:styleId="BodyTextIndent2">
    <w:name w:val="Body Text Indent 2"/>
    <w:basedOn w:val="Normal"/>
    <w:rsid w:val="006242FD"/>
    <w:pPr>
      <w:ind w:left="1440"/>
    </w:pPr>
    <w:rPr>
      <w:sz w:val="20"/>
    </w:rPr>
  </w:style>
  <w:style w:type="paragraph" w:styleId="BalloonText">
    <w:name w:val="Balloon Text"/>
    <w:basedOn w:val="Normal"/>
    <w:semiHidden/>
    <w:rsid w:val="006242FD"/>
    <w:rPr>
      <w:rFonts w:ascii="Tahoma" w:hAnsi="Tahoma" w:cs="Tahoma"/>
      <w:sz w:val="16"/>
      <w:szCs w:val="16"/>
    </w:rPr>
  </w:style>
  <w:style w:type="character" w:styleId="Emphasis">
    <w:name w:val="Emphasis"/>
    <w:qFormat/>
    <w:rsid w:val="006242FD"/>
    <w:rPr>
      <w:caps/>
      <w:spacing w:val="10"/>
      <w:sz w:val="16"/>
    </w:rPr>
  </w:style>
  <w:style w:type="table" w:styleId="TableGrid">
    <w:name w:val="Table Grid"/>
    <w:basedOn w:val="TableNormal"/>
    <w:rsid w:val="002859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72964"/>
    <w:rPr>
      <w:color w:val="0000FF"/>
      <w:u w:val="single"/>
    </w:rPr>
  </w:style>
  <w:style w:type="character" w:styleId="PlaceholderText">
    <w:name w:val="Placeholder Text"/>
    <w:basedOn w:val="DefaultParagraphFont"/>
    <w:uiPriority w:val="99"/>
    <w:semiHidden/>
    <w:rsid w:val="00574250"/>
    <w:rPr>
      <w:color w:val="808080"/>
    </w:rPr>
  </w:style>
  <w:style w:type="character" w:styleId="FollowedHyperlink">
    <w:name w:val="FollowedHyperlink"/>
    <w:basedOn w:val="DefaultParagraphFont"/>
    <w:rsid w:val="00DC0385"/>
    <w:rPr>
      <w:color w:val="800080" w:themeColor="followedHyperlink"/>
      <w:u w:val="single"/>
    </w:rPr>
  </w:style>
  <w:style w:type="character" w:customStyle="1" w:styleId="Style1">
    <w:name w:val="Style1"/>
    <w:basedOn w:val="DefaultParagraphFont"/>
    <w:uiPriority w:val="1"/>
    <w:rsid w:val="001005E0"/>
    <w:rPr>
      <w:color w:val="FF0000"/>
    </w:rPr>
  </w:style>
  <w:style w:type="paragraph" w:styleId="ListParagraph">
    <w:name w:val="List Paragraph"/>
    <w:basedOn w:val="Normal"/>
    <w:uiPriority w:val="34"/>
    <w:qFormat/>
    <w:rsid w:val="00667DCC"/>
    <w:pPr>
      <w:ind w:left="720"/>
      <w:contextualSpacing/>
    </w:pPr>
  </w:style>
  <w:style w:type="paragraph" w:styleId="NoSpacing">
    <w:name w:val="No Spacing"/>
    <w:link w:val="NoSpacingChar"/>
    <w:uiPriority w:val="1"/>
    <w:qFormat/>
    <w:rsid w:val="00E25CA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25CA3"/>
    <w:rPr>
      <w:rFonts w:asciiTheme="minorHAnsi" w:eastAsiaTheme="minorEastAsia" w:hAnsiTheme="minorHAnsi" w:cstheme="minorBidi"/>
      <w:sz w:val="22"/>
      <w:szCs w:val="22"/>
    </w:rPr>
  </w:style>
  <w:style w:type="paragraph" w:styleId="NormalWeb">
    <w:name w:val="Normal (Web)"/>
    <w:basedOn w:val="Normal"/>
    <w:uiPriority w:val="99"/>
    <w:unhideWhenUsed/>
    <w:rsid w:val="008E376D"/>
    <w:pPr>
      <w:spacing w:before="100" w:beforeAutospacing="1" w:after="100" w:afterAutospacing="1"/>
    </w:pPr>
    <w:rPr>
      <w:rFonts w:ascii="Times New Roman" w:eastAsiaTheme="minorEastAsia" w:hAnsi="Times New Roman"/>
      <w:szCs w:val="24"/>
      <w:lang w:eastAsia="zh-CN"/>
    </w:rPr>
  </w:style>
  <w:style w:type="character" w:styleId="CommentReference">
    <w:name w:val="annotation reference"/>
    <w:basedOn w:val="DefaultParagraphFont"/>
    <w:rsid w:val="00912037"/>
    <w:rPr>
      <w:sz w:val="16"/>
      <w:szCs w:val="16"/>
    </w:rPr>
  </w:style>
  <w:style w:type="paragraph" w:styleId="CommentText">
    <w:name w:val="annotation text"/>
    <w:basedOn w:val="Normal"/>
    <w:link w:val="CommentTextChar"/>
    <w:rsid w:val="00912037"/>
    <w:rPr>
      <w:sz w:val="20"/>
    </w:rPr>
  </w:style>
  <w:style w:type="character" w:customStyle="1" w:styleId="CommentTextChar">
    <w:name w:val="Comment Text Char"/>
    <w:basedOn w:val="DefaultParagraphFont"/>
    <w:link w:val="CommentText"/>
    <w:rsid w:val="00912037"/>
    <w:rPr>
      <w:rFonts w:ascii="Arial" w:hAnsi="Arial"/>
    </w:rPr>
  </w:style>
  <w:style w:type="paragraph" w:styleId="CommentSubject">
    <w:name w:val="annotation subject"/>
    <w:basedOn w:val="CommentText"/>
    <w:next w:val="CommentText"/>
    <w:link w:val="CommentSubjectChar"/>
    <w:rsid w:val="00912037"/>
    <w:rPr>
      <w:b/>
      <w:bCs/>
    </w:rPr>
  </w:style>
  <w:style w:type="character" w:customStyle="1" w:styleId="CommentSubjectChar">
    <w:name w:val="Comment Subject Char"/>
    <w:basedOn w:val="CommentTextChar"/>
    <w:link w:val="CommentSubject"/>
    <w:rsid w:val="00912037"/>
    <w:rPr>
      <w:rFonts w:ascii="Arial" w:hAnsi="Arial"/>
      <w:b/>
      <w:bCs/>
    </w:rPr>
  </w:style>
  <w:style w:type="character" w:customStyle="1" w:styleId="st1">
    <w:name w:val="st1"/>
    <w:basedOn w:val="DefaultParagraphFont"/>
    <w:rsid w:val="00304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41109">
      <w:bodyDiv w:val="1"/>
      <w:marLeft w:val="0"/>
      <w:marRight w:val="0"/>
      <w:marTop w:val="0"/>
      <w:marBottom w:val="0"/>
      <w:divBdr>
        <w:top w:val="none" w:sz="0" w:space="0" w:color="auto"/>
        <w:left w:val="none" w:sz="0" w:space="0" w:color="auto"/>
        <w:bottom w:val="none" w:sz="0" w:space="0" w:color="auto"/>
        <w:right w:val="none" w:sz="0" w:space="0" w:color="auto"/>
      </w:divBdr>
    </w:div>
    <w:div w:id="812870037">
      <w:bodyDiv w:val="1"/>
      <w:marLeft w:val="0"/>
      <w:marRight w:val="0"/>
      <w:marTop w:val="0"/>
      <w:marBottom w:val="0"/>
      <w:divBdr>
        <w:top w:val="none" w:sz="0" w:space="0" w:color="auto"/>
        <w:left w:val="none" w:sz="0" w:space="0" w:color="auto"/>
        <w:bottom w:val="none" w:sz="0" w:space="0" w:color="auto"/>
        <w:right w:val="none" w:sz="0" w:space="0" w:color="auto"/>
      </w:divBdr>
      <w:divsChild>
        <w:div w:id="1336108160">
          <w:marLeft w:val="274"/>
          <w:marRight w:val="0"/>
          <w:marTop w:val="108"/>
          <w:marBottom w:val="108"/>
          <w:divBdr>
            <w:top w:val="none" w:sz="0" w:space="0" w:color="auto"/>
            <w:left w:val="none" w:sz="0" w:space="0" w:color="auto"/>
            <w:bottom w:val="none" w:sz="0" w:space="0" w:color="auto"/>
            <w:right w:val="none" w:sz="0" w:space="0" w:color="auto"/>
          </w:divBdr>
        </w:div>
      </w:divsChild>
    </w:div>
    <w:div w:id="872771777">
      <w:bodyDiv w:val="1"/>
      <w:marLeft w:val="0"/>
      <w:marRight w:val="0"/>
      <w:marTop w:val="0"/>
      <w:marBottom w:val="0"/>
      <w:divBdr>
        <w:top w:val="none" w:sz="0" w:space="0" w:color="auto"/>
        <w:left w:val="none" w:sz="0" w:space="0" w:color="auto"/>
        <w:bottom w:val="none" w:sz="0" w:space="0" w:color="auto"/>
        <w:right w:val="none" w:sz="0" w:space="0" w:color="auto"/>
      </w:divBdr>
    </w:div>
    <w:div w:id="1126192602">
      <w:bodyDiv w:val="1"/>
      <w:marLeft w:val="0"/>
      <w:marRight w:val="0"/>
      <w:marTop w:val="0"/>
      <w:marBottom w:val="0"/>
      <w:divBdr>
        <w:top w:val="none" w:sz="0" w:space="0" w:color="auto"/>
        <w:left w:val="none" w:sz="0" w:space="0" w:color="auto"/>
        <w:bottom w:val="none" w:sz="0" w:space="0" w:color="auto"/>
        <w:right w:val="none" w:sz="0" w:space="0" w:color="auto"/>
      </w:divBdr>
      <w:divsChild>
        <w:div w:id="28264865">
          <w:marLeft w:val="274"/>
          <w:marRight w:val="0"/>
          <w:marTop w:val="108"/>
          <w:marBottom w:val="108"/>
          <w:divBdr>
            <w:top w:val="none" w:sz="0" w:space="0" w:color="auto"/>
            <w:left w:val="none" w:sz="0" w:space="0" w:color="auto"/>
            <w:bottom w:val="none" w:sz="0" w:space="0" w:color="auto"/>
            <w:right w:val="none" w:sz="0" w:space="0" w:color="auto"/>
          </w:divBdr>
        </w:div>
      </w:divsChild>
    </w:div>
    <w:div w:id="1722514552">
      <w:bodyDiv w:val="1"/>
      <w:marLeft w:val="0"/>
      <w:marRight w:val="0"/>
      <w:marTop w:val="0"/>
      <w:marBottom w:val="0"/>
      <w:divBdr>
        <w:top w:val="none" w:sz="0" w:space="0" w:color="auto"/>
        <w:left w:val="none" w:sz="0" w:space="0" w:color="auto"/>
        <w:bottom w:val="none" w:sz="0" w:space="0" w:color="auto"/>
        <w:right w:val="none" w:sz="0" w:space="0" w:color="auto"/>
      </w:divBdr>
    </w:div>
    <w:div w:id="2000112537">
      <w:bodyDiv w:val="1"/>
      <w:marLeft w:val="0"/>
      <w:marRight w:val="0"/>
      <w:marTop w:val="0"/>
      <w:marBottom w:val="0"/>
      <w:divBdr>
        <w:top w:val="none" w:sz="0" w:space="0" w:color="auto"/>
        <w:left w:val="none" w:sz="0" w:space="0" w:color="auto"/>
        <w:bottom w:val="none" w:sz="0" w:space="0" w:color="auto"/>
        <w:right w:val="none" w:sz="0" w:space="0" w:color="auto"/>
      </w:divBdr>
    </w:div>
    <w:div w:id="2140102563">
      <w:bodyDiv w:val="1"/>
      <w:marLeft w:val="0"/>
      <w:marRight w:val="0"/>
      <w:marTop w:val="0"/>
      <w:marBottom w:val="0"/>
      <w:divBdr>
        <w:top w:val="none" w:sz="0" w:space="0" w:color="auto"/>
        <w:left w:val="none" w:sz="0" w:space="0" w:color="auto"/>
        <w:bottom w:val="none" w:sz="0" w:space="0" w:color="auto"/>
        <w:right w:val="none" w:sz="0" w:space="0" w:color="auto"/>
      </w:divBdr>
      <w:divsChild>
        <w:div w:id="1253465211">
          <w:marLeft w:val="274"/>
          <w:marRight w:val="0"/>
          <w:marTop w:val="108"/>
          <w:marBottom w:val="10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amdcentral.amd.com/AMDTeams/Corporate/Legal/InventorsCorner/Pages/AfteryousubmitIDF.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mdcentral.amd.com/AMDTeams/ProductsGroup/Documents/Forms/AllItems.aspx?RootFolder=%2fAMDTeams%2fProductsGroup%2fDocuments%2fDomains&amp;FolderCTID=&amp;View=%7b796C7677-2926-464F-BD54-0A5F206901FE%7d"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file:///\\vausamd20\grplegal3\PatentFiles\Patent%20Websites\2011\2011-10-6\Harvest%20Admin%20Guidelines.do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50DA9C66B940779191F347D4DB7562"/>
        <w:category>
          <w:name w:val="General"/>
          <w:gallery w:val="placeholder"/>
        </w:category>
        <w:types>
          <w:type w:val="bbPlcHdr"/>
        </w:types>
        <w:behaviors>
          <w:behavior w:val="content"/>
        </w:behaviors>
        <w:guid w:val="{C33F94BB-467B-4529-AE50-2E99AE3C9BAF}"/>
      </w:docPartPr>
      <w:docPartBody>
        <w:p w:rsidR="006626B3" w:rsidRDefault="007C0FE8" w:rsidP="007C0FE8">
          <w:pPr>
            <w:pStyle w:val="5650DA9C66B940779191F347D4DB75624"/>
          </w:pPr>
          <w:r w:rsidRPr="001D2E15">
            <w:rPr>
              <w:rStyle w:val="PlaceholderText"/>
            </w:rPr>
            <w:t>Choose an item.</w:t>
          </w:r>
        </w:p>
      </w:docPartBody>
    </w:docPart>
    <w:docPart>
      <w:docPartPr>
        <w:name w:val="AE0CE32CC86D4E899CD24A3C127BDC4B"/>
        <w:category>
          <w:name w:val="General"/>
          <w:gallery w:val="placeholder"/>
        </w:category>
        <w:types>
          <w:type w:val="bbPlcHdr"/>
        </w:types>
        <w:behaviors>
          <w:behavior w:val="content"/>
        </w:behaviors>
        <w:guid w:val="{47306ACB-268D-4351-B894-F3769ADF9F44}"/>
      </w:docPartPr>
      <w:docPartBody>
        <w:p w:rsidR="0080364B" w:rsidRDefault="00FF3D83" w:rsidP="00FF3D83">
          <w:pPr>
            <w:pStyle w:val="AE0CE32CC86D4E899CD24A3C127BDC4B"/>
          </w:pPr>
          <w:r w:rsidRPr="001D2E15">
            <w:rPr>
              <w:rStyle w:val="PlaceholderText"/>
            </w:rPr>
            <w:t>Choose an item.</w:t>
          </w:r>
        </w:p>
      </w:docPartBody>
    </w:docPart>
    <w:docPart>
      <w:docPartPr>
        <w:name w:val="D02734D95A32475384BE3B698EB161CD"/>
        <w:category>
          <w:name w:val="General"/>
          <w:gallery w:val="placeholder"/>
        </w:category>
        <w:types>
          <w:type w:val="bbPlcHdr"/>
        </w:types>
        <w:behaviors>
          <w:behavior w:val="content"/>
        </w:behaviors>
        <w:guid w:val="{FE3F0990-BFB5-401F-9CD6-4A1428F745BC}"/>
      </w:docPartPr>
      <w:docPartBody>
        <w:p w:rsidR="0080364B" w:rsidRDefault="00FF3D83" w:rsidP="00FF3D83">
          <w:pPr>
            <w:pStyle w:val="D02734D95A32475384BE3B698EB161CD"/>
          </w:pPr>
          <w:r w:rsidRPr="00414EF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2739A2"/>
    <w:rsid w:val="00015776"/>
    <w:rsid w:val="000232C5"/>
    <w:rsid w:val="00065B02"/>
    <w:rsid w:val="000801C7"/>
    <w:rsid w:val="000A3C07"/>
    <w:rsid w:val="000D426F"/>
    <w:rsid w:val="000E2E9B"/>
    <w:rsid w:val="00130D4B"/>
    <w:rsid w:val="00197E94"/>
    <w:rsid w:val="001F214A"/>
    <w:rsid w:val="0025247D"/>
    <w:rsid w:val="002739A2"/>
    <w:rsid w:val="002E21F5"/>
    <w:rsid w:val="003D4432"/>
    <w:rsid w:val="003D77B3"/>
    <w:rsid w:val="0041014D"/>
    <w:rsid w:val="0049026A"/>
    <w:rsid w:val="00492423"/>
    <w:rsid w:val="004C2CFE"/>
    <w:rsid w:val="00505ADE"/>
    <w:rsid w:val="005B0782"/>
    <w:rsid w:val="005E0B27"/>
    <w:rsid w:val="006176EC"/>
    <w:rsid w:val="006626B3"/>
    <w:rsid w:val="006965C6"/>
    <w:rsid w:val="006D6867"/>
    <w:rsid w:val="00711039"/>
    <w:rsid w:val="007C0FE8"/>
    <w:rsid w:val="007C4146"/>
    <w:rsid w:val="007F376B"/>
    <w:rsid w:val="0080364B"/>
    <w:rsid w:val="008117D7"/>
    <w:rsid w:val="008B27D2"/>
    <w:rsid w:val="00904BD4"/>
    <w:rsid w:val="00910CBA"/>
    <w:rsid w:val="009A57E9"/>
    <w:rsid w:val="00A142C6"/>
    <w:rsid w:val="00A602F3"/>
    <w:rsid w:val="00B344DA"/>
    <w:rsid w:val="00B67804"/>
    <w:rsid w:val="00B67B95"/>
    <w:rsid w:val="00B97C80"/>
    <w:rsid w:val="00BD5ED7"/>
    <w:rsid w:val="00C020EE"/>
    <w:rsid w:val="00C358A5"/>
    <w:rsid w:val="00C6202E"/>
    <w:rsid w:val="00C73EFA"/>
    <w:rsid w:val="00CE175C"/>
    <w:rsid w:val="00DA05DD"/>
    <w:rsid w:val="00DA147E"/>
    <w:rsid w:val="00DD7152"/>
    <w:rsid w:val="00DF16BC"/>
    <w:rsid w:val="00DF571C"/>
    <w:rsid w:val="00E812B0"/>
    <w:rsid w:val="00E8162F"/>
    <w:rsid w:val="00EE67A6"/>
    <w:rsid w:val="00F249C3"/>
    <w:rsid w:val="00FF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F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D83"/>
    <w:rPr>
      <w:color w:val="808080"/>
    </w:rPr>
  </w:style>
  <w:style w:type="paragraph" w:customStyle="1" w:styleId="105F35B3567543B7A3DF8B1DAD151EF2">
    <w:name w:val="105F35B3567543B7A3DF8B1DAD151EF2"/>
    <w:rsid w:val="002739A2"/>
    <w:pPr>
      <w:spacing w:after="0" w:line="240" w:lineRule="auto"/>
    </w:pPr>
    <w:rPr>
      <w:rFonts w:ascii="Arial" w:eastAsia="Times New Roman" w:hAnsi="Arial" w:cs="Times New Roman"/>
      <w:sz w:val="24"/>
      <w:szCs w:val="20"/>
    </w:rPr>
  </w:style>
  <w:style w:type="paragraph" w:customStyle="1" w:styleId="390926D1C4E1450AB144C8C7A9F82CC6">
    <w:name w:val="390926D1C4E1450AB144C8C7A9F82CC6"/>
    <w:rsid w:val="002739A2"/>
    <w:pPr>
      <w:spacing w:after="0" w:line="240" w:lineRule="auto"/>
    </w:pPr>
    <w:rPr>
      <w:rFonts w:ascii="Arial" w:eastAsia="Times New Roman" w:hAnsi="Arial" w:cs="Times New Roman"/>
      <w:sz w:val="24"/>
      <w:szCs w:val="20"/>
    </w:rPr>
  </w:style>
  <w:style w:type="paragraph" w:customStyle="1" w:styleId="5A1622179F82435285D7ACD9C5D770DE">
    <w:name w:val="5A1622179F82435285D7ACD9C5D770DE"/>
    <w:rsid w:val="002739A2"/>
    <w:pPr>
      <w:spacing w:after="0" w:line="240" w:lineRule="auto"/>
    </w:pPr>
    <w:rPr>
      <w:rFonts w:ascii="Arial" w:eastAsia="Times New Roman" w:hAnsi="Arial" w:cs="Times New Roman"/>
      <w:sz w:val="24"/>
      <w:szCs w:val="20"/>
    </w:rPr>
  </w:style>
  <w:style w:type="paragraph" w:customStyle="1" w:styleId="105F35B3567543B7A3DF8B1DAD151EF21">
    <w:name w:val="105F35B3567543B7A3DF8B1DAD151EF21"/>
    <w:rsid w:val="00A602F3"/>
    <w:pPr>
      <w:spacing w:after="0" w:line="240" w:lineRule="auto"/>
    </w:pPr>
    <w:rPr>
      <w:rFonts w:ascii="Arial" w:eastAsia="Times New Roman" w:hAnsi="Arial" w:cs="Times New Roman"/>
      <w:sz w:val="24"/>
      <w:szCs w:val="20"/>
    </w:rPr>
  </w:style>
  <w:style w:type="paragraph" w:customStyle="1" w:styleId="390926D1C4E1450AB144C8C7A9F82CC61">
    <w:name w:val="390926D1C4E1450AB144C8C7A9F82CC61"/>
    <w:rsid w:val="00A602F3"/>
    <w:pPr>
      <w:spacing w:after="0" w:line="240" w:lineRule="auto"/>
    </w:pPr>
    <w:rPr>
      <w:rFonts w:ascii="Arial" w:eastAsia="Times New Roman" w:hAnsi="Arial" w:cs="Times New Roman"/>
      <w:sz w:val="24"/>
      <w:szCs w:val="20"/>
    </w:rPr>
  </w:style>
  <w:style w:type="paragraph" w:customStyle="1" w:styleId="5A1622179F82435285D7ACD9C5D770DE1">
    <w:name w:val="5A1622179F82435285D7ACD9C5D770DE1"/>
    <w:rsid w:val="00A602F3"/>
    <w:pPr>
      <w:spacing w:after="0" w:line="240" w:lineRule="auto"/>
    </w:pPr>
    <w:rPr>
      <w:rFonts w:ascii="Arial" w:eastAsia="Times New Roman" w:hAnsi="Arial" w:cs="Times New Roman"/>
      <w:sz w:val="24"/>
      <w:szCs w:val="20"/>
    </w:rPr>
  </w:style>
  <w:style w:type="paragraph" w:customStyle="1" w:styleId="5650DA9C66B940779191F347D4DB7562">
    <w:name w:val="5650DA9C66B940779191F347D4DB7562"/>
    <w:rsid w:val="00A602F3"/>
    <w:pPr>
      <w:spacing w:after="0" w:line="240" w:lineRule="auto"/>
    </w:pPr>
    <w:rPr>
      <w:rFonts w:ascii="Arial" w:eastAsia="Times New Roman" w:hAnsi="Arial" w:cs="Times New Roman"/>
      <w:sz w:val="24"/>
      <w:szCs w:val="20"/>
    </w:rPr>
  </w:style>
  <w:style w:type="paragraph" w:customStyle="1" w:styleId="105F35B3567543B7A3DF8B1DAD151EF22">
    <w:name w:val="105F35B3567543B7A3DF8B1DAD151EF22"/>
    <w:rsid w:val="00711039"/>
    <w:pPr>
      <w:spacing w:after="0" w:line="240" w:lineRule="auto"/>
    </w:pPr>
    <w:rPr>
      <w:rFonts w:ascii="Arial" w:eastAsia="Times New Roman" w:hAnsi="Arial" w:cs="Times New Roman"/>
      <w:sz w:val="24"/>
      <w:szCs w:val="20"/>
    </w:rPr>
  </w:style>
  <w:style w:type="paragraph" w:customStyle="1" w:styleId="390926D1C4E1450AB144C8C7A9F82CC62">
    <w:name w:val="390926D1C4E1450AB144C8C7A9F82CC62"/>
    <w:rsid w:val="00711039"/>
    <w:pPr>
      <w:spacing w:after="0" w:line="240" w:lineRule="auto"/>
    </w:pPr>
    <w:rPr>
      <w:rFonts w:ascii="Arial" w:eastAsia="Times New Roman" w:hAnsi="Arial" w:cs="Times New Roman"/>
      <w:sz w:val="24"/>
      <w:szCs w:val="20"/>
    </w:rPr>
  </w:style>
  <w:style w:type="paragraph" w:customStyle="1" w:styleId="5A1622179F82435285D7ACD9C5D770DE2">
    <w:name w:val="5A1622179F82435285D7ACD9C5D770DE2"/>
    <w:rsid w:val="00711039"/>
    <w:pPr>
      <w:spacing w:after="0" w:line="240" w:lineRule="auto"/>
    </w:pPr>
    <w:rPr>
      <w:rFonts w:ascii="Arial" w:eastAsia="Times New Roman" w:hAnsi="Arial" w:cs="Times New Roman"/>
      <w:sz w:val="24"/>
      <w:szCs w:val="20"/>
    </w:rPr>
  </w:style>
  <w:style w:type="paragraph" w:customStyle="1" w:styleId="5650DA9C66B940779191F347D4DB75621">
    <w:name w:val="5650DA9C66B940779191F347D4DB75621"/>
    <w:rsid w:val="00711039"/>
    <w:pPr>
      <w:spacing w:after="0" w:line="240" w:lineRule="auto"/>
    </w:pPr>
    <w:rPr>
      <w:rFonts w:ascii="Arial" w:eastAsia="Times New Roman" w:hAnsi="Arial" w:cs="Times New Roman"/>
      <w:sz w:val="24"/>
      <w:szCs w:val="20"/>
    </w:rPr>
  </w:style>
  <w:style w:type="paragraph" w:customStyle="1" w:styleId="105F35B3567543B7A3DF8B1DAD151EF23">
    <w:name w:val="105F35B3567543B7A3DF8B1DAD151EF23"/>
    <w:rsid w:val="005E0B27"/>
    <w:pPr>
      <w:spacing w:after="0" w:line="240" w:lineRule="auto"/>
    </w:pPr>
    <w:rPr>
      <w:rFonts w:ascii="Arial" w:eastAsia="Times New Roman" w:hAnsi="Arial" w:cs="Times New Roman"/>
      <w:sz w:val="24"/>
      <w:szCs w:val="20"/>
    </w:rPr>
  </w:style>
  <w:style w:type="paragraph" w:customStyle="1" w:styleId="390926D1C4E1450AB144C8C7A9F82CC63">
    <w:name w:val="390926D1C4E1450AB144C8C7A9F82CC63"/>
    <w:rsid w:val="005E0B27"/>
    <w:pPr>
      <w:spacing w:after="0" w:line="240" w:lineRule="auto"/>
    </w:pPr>
    <w:rPr>
      <w:rFonts w:ascii="Arial" w:eastAsia="Times New Roman" w:hAnsi="Arial" w:cs="Times New Roman"/>
      <w:sz w:val="24"/>
      <w:szCs w:val="20"/>
    </w:rPr>
  </w:style>
  <w:style w:type="paragraph" w:customStyle="1" w:styleId="5A1622179F82435285D7ACD9C5D770DE3">
    <w:name w:val="5A1622179F82435285D7ACD9C5D770DE3"/>
    <w:rsid w:val="005E0B27"/>
    <w:pPr>
      <w:spacing w:after="0" w:line="240" w:lineRule="auto"/>
    </w:pPr>
    <w:rPr>
      <w:rFonts w:ascii="Arial" w:eastAsia="Times New Roman" w:hAnsi="Arial" w:cs="Times New Roman"/>
      <w:sz w:val="24"/>
      <w:szCs w:val="20"/>
    </w:rPr>
  </w:style>
  <w:style w:type="paragraph" w:customStyle="1" w:styleId="D4EF923C3E06479C8DE98BF0E969F9F6">
    <w:name w:val="D4EF923C3E06479C8DE98BF0E969F9F6"/>
    <w:rsid w:val="005E0B27"/>
    <w:pPr>
      <w:spacing w:after="0" w:line="240" w:lineRule="auto"/>
    </w:pPr>
    <w:rPr>
      <w:rFonts w:ascii="Arial" w:eastAsia="Times New Roman" w:hAnsi="Arial" w:cs="Times New Roman"/>
      <w:sz w:val="24"/>
      <w:szCs w:val="20"/>
    </w:rPr>
  </w:style>
  <w:style w:type="paragraph" w:customStyle="1" w:styleId="5650DA9C66B940779191F347D4DB75622">
    <w:name w:val="5650DA9C66B940779191F347D4DB75622"/>
    <w:rsid w:val="005E0B27"/>
    <w:pPr>
      <w:spacing w:after="0" w:line="240" w:lineRule="auto"/>
    </w:pPr>
    <w:rPr>
      <w:rFonts w:ascii="Arial" w:eastAsia="Times New Roman" w:hAnsi="Arial" w:cs="Times New Roman"/>
      <w:sz w:val="24"/>
      <w:szCs w:val="20"/>
    </w:rPr>
  </w:style>
  <w:style w:type="paragraph" w:customStyle="1" w:styleId="105F35B3567543B7A3DF8B1DAD151EF24">
    <w:name w:val="105F35B3567543B7A3DF8B1DAD151EF24"/>
    <w:rsid w:val="00C020EE"/>
    <w:pPr>
      <w:spacing w:after="0" w:line="240" w:lineRule="auto"/>
    </w:pPr>
    <w:rPr>
      <w:rFonts w:ascii="Arial" w:eastAsia="Times New Roman" w:hAnsi="Arial" w:cs="Times New Roman"/>
      <w:sz w:val="24"/>
      <w:szCs w:val="20"/>
    </w:rPr>
  </w:style>
  <w:style w:type="paragraph" w:customStyle="1" w:styleId="390926D1C4E1450AB144C8C7A9F82CC64">
    <w:name w:val="390926D1C4E1450AB144C8C7A9F82CC64"/>
    <w:rsid w:val="00C020EE"/>
    <w:pPr>
      <w:spacing w:after="0" w:line="240" w:lineRule="auto"/>
    </w:pPr>
    <w:rPr>
      <w:rFonts w:ascii="Arial" w:eastAsia="Times New Roman" w:hAnsi="Arial" w:cs="Times New Roman"/>
      <w:sz w:val="24"/>
      <w:szCs w:val="20"/>
    </w:rPr>
  </w:style>
  <w:style w:type="paragraph" w:customStyle="1" w:styleId="5A1622179F82435285D7ACD9C5D770DE4">
    <w:name w:val="5A1622179F82435285D7ACD9C5D770DE4"/>
    <w:rsid w:val="00C020EE"/>
    <w:pPr>
      <w:spacing w:after="0" w:line="240" w:lineRule="auto"/>
    </w:pPr>
    <w:rPr>
      <w:rFonts w:ascii="Arial" w:eastAsia="Times New Roman" w:hAnsi="Arial" w:cs="Times New Roman"/>
      <w:sz w:val="24"/>
      <w:szCs w:val="20"/>
    </w:rPr>
  </w:style>
  <w:style w:type="paragraph" w:customStyle="1" w:styleId="D4EF923C3E06479C8DE98BF0E969F9F61">
    <w:name w:val="D4EF923C3E06479C8DE98BF0E969F9F61"/>
    <w:rsid w:val="00C020EE"/>
    <w:pPr>
      <w:spacing w:after="0" w:line="240" w:lineRule="auto"/>
    </w:pPr>
    <w:rPr>
      <w:rFonts w:ascii="Arial" w:eastAsia="Times New Roman" w:hAnsi="Arial" w:cs="Times New Roman"/>
      <w:sz w:val="24"/>
      <w:szCs w:val="20"/>
    </w:rPr>
  </w:style>
  <w:style w:type="paragraph" w:customStyle="1" w:styleId="5650DA9C66B940779191F347D4DB75623">
    <w:name w:val="5650DA9C66B940779191F347D4DB75623"/>
    <w:rsid w:val="00C020EE"/>
    <w:pPr>
      <w:spacing w:after="0" w:line="240" w:lineRule="auto"/>
    </w:pPr>
    <w:rPr>
      <w:rFonts w:ascii="Arial" w:eastAsia="Times New Roman" w:hAnsi="Arial" w:cs="Times New Roman"/>
      <w:sz w:val="24"/>
      <w:szCs w:val="20"/>
    </w:rPr>
  </w:style>
  <w:style w:type="paragraph" w:customStyle="1" w:styleId="105F35B3567543B7A3DF8B1DAD151EF25">
    <w:name w:val="105F35B3567543B7A3DF8B1DAD151EF25"/>
    <w:rsid w:val="007C0FE8"/>
    <w:pPr>
      <w:spacing w:after="0" w:line="240" w:lineRule="auto"/>
    </w:pPr>
    <w:rPr>
      <w:rFonts w:ascii="Arial" w:eastAsia="Times New Roman" w:hAnsi="Arial" w:cs="Times New Roman"/>
      <w:sz w:val="24"/>
      <w:szCs w:val="20"/>
    </w:rPr>
  </w:style>
  <w:style w:type="paragraph" w:customStyle="1" w:styleId="390926D1C4E1450AB144C8C7A9F82CC65">
    <w:name w:val="390926D1C4E1450AB144C8C7A9F82CC65"/>
    <w:rsid w:val="007C0FE8"/>
    <w:pPr>
      <w:spacing w:after="0" w:line="240" w:lineRule="auto"/>
    </w:pPr>
    <w:rPr>
      <w:rFonts w:ascii="Arial" w:eastAsia="Times New Roman" w:hAnsi="Arial" w:cs="Times New Roman"/>
      <w:sz w:val="24"/>
      <w:szCs w:val="20"/>
    </w:rPr>
  </w:style>
  <w:style w:type="paragraph" w:customStyle="1" w:styleId="5A1622179F82435285D7ACD9C5D770DE5">
    <w:name w:val="5A1622179F82435285D7ACD9C5D770DE5"/>
    <w:rsid w:val="007C0FE8"/>
    <w:pPr>
      <w:spacing w:after="0" w:line="240" w:lineRule="auto"/>
    </w:pPr>
    <w:rPr>
      <w:rFonts w:ascii="Arial" w:eastAsia="Times New Roman" w:hAnsi="Arial" w:cs="Times New Roman"/>
      <w:sz w:val="24"/>
      <w:szCs w:val="20"/>
    </w:rPr>
  </w:style>
  <w:style w:type="paragraph" w:customStyle="1" w:styleId="D4EF923C3E06479C8DE98BF0E969F9F62">
    <w:name w:val="D4EF923C3E06479C8DE98BF0E969F9F62"/>
    <w:rsid w:val="007C0FE8"/>
    <w:pPr>
      <w:spacing w:after="0" w:line="240" w:lineRule="auto"/>
    </w:pPr>
    <w:rPr>
      <w:rFonts w:ascii="Arial" w:eastAsia="Times New Roman" w:hAnsi="Arial" w:cs="Times New Roman"/>
      <w:sz w:val="24"/>
      <w:szCs w:val="20"/>
    </w:rPr>
  </w:style>
  <w:style w:type="paragraph" w:customStyle="1" w:styleId="5650DA9C66B940779191F347D4DB75624">
    <w:name w:val="5650DA9C66B940779191F347D4DB75624"/>
    <w:rsid w:val="007C0FE8"/>
    <w:pPr>
      <w:spacing w:after="0" w:line="240" w:lineRule="auto"/>
    </w:pPr>
    <w:rPr>
      <w:rFonts w:ascii="Arial" w:eastAsia="Times New Roman" w:hAnsi="Arial" w:cs="Times New Roman"/>
      <w:sz w:val="24"/>
      <w:szCs w:val="20"/>
    </w:rPr>
  </w:style>
  <w:style w:type="paragraph" w:customStyle="1" w:styleId="3CA406FE78D24D33A1A62F1EEB04C8F5">
    <w:name w:val="3CA406FE78D24D33A1A62F1EEB04C8F5"/>
    <w:rsid w:val="000E2E9B"/>
  </w:style>
  <w:style w:type="paragraph" w:customStyle="1" w:styleId="131B7EF1301D4913B2D1149786CFE41C">
    <w:name w:val="131B7EF1301D4913B2D1149786CFE41C"/>
    <w:rsid w:val="000E2E9B"/>
  </w:style>
  <w:style w:type="paragraph" w:customStyle="1" w:styleId="46A75B4BA0A047F69DB148D15E890113">
    <w:name w:val="46A75B4BA0A047F69DB148D15E890113"/>
    <w:rsid w:val="000E2E9B"/>
  </w:style>
  <w:style w:type="paragraph" w:customStyle="1" w:styleId="A2752B0B98594720BE02535511038707">
    <w:name w:val="A2752B0B98594720BE02535511038707"/>
    <w:rsid w:val="000E2E9B"/>
  </w:style>
  <w:style w:type="paragraph" w:customStyle="1" w:styleId="9238A19B90F743908AE48B9CEEF8280B">
    <w:name w:val="9238A19B90F743908AE48B9CEEF8280B"/>
    <w:rsid w:val="000E2E9B"/>
  </w:style>
  <w:style w:type="paragraph" w:customStyle="1" w:styleId="848917ED25054D78B1CD1B12D4757015">
    <w:name w:val="848917ED25054D78B1CD1B12D4757015"/>
    <w:rsid w:val="000E2E9B"/>
  </w:style>
  <w:style w:type="paragraph" w:customStyle="1" w:styleId="F81573E007C6481B87FCF2789CC95080">
    <w:name w:val="F81573E007C6481B87FCF2789CC95080"/>
    <w:rsid w:val="000E2E9B"/>
  </w:style>
  <w:style w:type="paragraph" w:customStyle="1" w:styleId="2E886938BB6C430D91554A1A109F86B6">
    <w:name w:val="2E886938BB6C430D91554A1A109F86B6"/>
    <w:rsid w:val="000E2E9B"/>
  </w:style>
  <w:style w:type="paragraph" w:customStyle="1" w:styleId="52021447B83F48A6BDDBE611456BD29F">
    <w:name w:val="52021447B83F48A6BDDBE611456BD29F"/>
    <w:rsid w:val="009A57E9"/>
  </w:style>
  <w:style w:type="paragraph" w:customStyle="1" w:styleId="B44999A4F2EE4779831492512773F318">
    <w:name w:val="B44999A4F2EE4779831492512773F318"/>
    <w:rsid w:val="009A57E9"/>
  </w:style>
  <w:style w:type="paragraph" w:customStyle="1" w:styleId="69BA7D6230ED47CAAA9E802FA3D94B58">
    <w:name w:val="69BA7D6230ED47CAAA9E802FA3D94B58"/>
    <w:rsid w:val="009A57E9"/>
  </w:style>
  <w:style w:type="paragraph" w:customStyle="1" w:styleId="C6C716F318894936BC6344D09C59B084">
    <w:name w:val="C6C716F318894936BC6344D09C59B084"/>
    <w:rsid w:val="009A57E9"/>
  </w:style>
  <w:style w:type="paragraph" w:customStyle="1" w:styleId="A89B6115A1BF4CDEA836AE4BAE1C166A">
    <w:name w:val="A89B6115A1BF4CDEA836AE4BAE1C166A"/>
    <w:rsid w:val="009A57E9"/>
  </w:style>
  <w:style w:type="paragraph" w:customStyle="1" w:styleId="173480B680E64B91829A42D8BABEEBE6">
    <w:name w:val="173480B680E64B91829A42D8BABEEBE6"/>
    <w:rsid w:val="009A57E9"/>
  </w:style>
  <w:style w:type="paragraph" w:customStyle="1" w:styleId="E5B7614C9F8F4BA8AB225ADA98FCF8CB">
    <w:name w:val="E5B7614C9F8F4BA8AB225ADA98FCF8CB"/>
    <w:rsid w:val="009A57E9"/>
  </w:style>
  <w:style w:type="paragraph" w:customStyle="1" w:styleId="B5B5B27134EA4AF3938AFCF8FB77507C">
    <w:name w:val="B5B5B27134EA4AF3938AFCF8FB77507C"/>
    <w:rsid w:val="009A57E9"/>
  </w:style>
  <w:style w:type="paragraph" w:customStyle="1" w:styleId="89B1B1E824DA4C0CBD727B44DB0C1CCF">
    <w:name w:val="89B1B1E824DA4C0CBD727B44DB0C1CCF"/>
    <w:rsid w:val="009A57E9"/>
  </w:style>
  <w:style w:type="paragraph" w:customStyle="1" w:styleId="F3224C1470934E1C9C3C0695611860FD">
    <w:name w:val="F3224C1470934E1C9C3C0695611860FD"/>
    <w:rsid w:val="009A57E9"/>
  </w:style>
  <w:style w:type="paragraph" w:customStyle="1" w:styleId="574CDCCF677E4B9AA71402B1884FE028">
    <w:name w:val="574CDCCF677E4B9AA71402B1884FE028"/>
    <w:rsid w:val="009A57E9"/>
  </w:style>
  <w:style w:type="paragraph" w:customStyle="1" w:styleId="3386AF1540AD4A1EA2EE6E6EB859B143">
    <w:name w:val="3386AF1540AD4A1EA2EE6E6EB859B143"/>
    <w:rsid w:val="009A57E9"/>
  </w:style>
  <w:style w:type="paragraph" w:customStyle="1" w:styleId="28E6C8D60B6D4444857DCBE3066B21B9">
    <w:name w:val="28E6C8D60B6D4444857DCBE3066B21B9"/>
    <w:rsid w:val="009A57E9"/>
  </w:style>
  <w:style w:type="paragraph" w:customStyle="1" w:styleId="764A8986016B477D8DB2B141BC668C37">
    <w:name w:val="764A8986016B477D8DB2B141BC668C37"/>
    <w:rsid w:val="009A57E9"/>
  </w:style>
  <w:style w:type="paragraph" w:customStyle="1" w:styleId="6ED79DD3C8424286A95480AA4B066BD5">
    <w:name w:val="6ED79DD3C8424286A95480AA4B066BD5"/>
    <w:rsid w:val="009A57E9"/>
  </w:style>
  <w:style w:type="paragraph" w:customStyle="1" w:styleId="2F1468ECADC74A62A1F07947B50479C8">
    <w:name w:val="2F1468ECADC74A62A1F07947B50479C8"/>
    <w:rsid w:val="009A57E9"/>
  </w:style>
  <w:style w:type="paragraph" w:customStyle="1" w:styleId="184058D274274032A65D625F085191B4">
    <w:name w:val="184058D274274032A65D625F085191B4"/>
    <w:rsid w:val="000A3C07"/>
  </w:style>
  <w:style w:type="paragraph" w:customStyle="1" w:styleId="A417200582ED4D8D80285B5122EAFBEB">
    <w:name w:val="A417200582ED4D8D80285B5122EAFBEB"/>
    <w:rsid w:val="000A3C07"/>
  </w:style>
  <w:style w:type="paragraph" w:customStyle="1" w:styleId="FC55659DEEEC4C6BB1E7B78475908655">
    <w:name w:val="FC55659DEEEC4C6BB1E7B78475908655"/>
    <w:rsid w:val="000A3C07"/>
  </w:style>
  <w:style w:type="paragraph" w:customStyle="1" w:styleId="9E5D75F1D1B44BFAB9117F180D0EF297">
    <w:name w:val="9E5D75F1D1B44BFAB9117F180D0EF297"/>
    <w:rsid w:val="000A3C07"/>
  </w:style>
  <w:style w:type="paragraph" w:customStyle="1" w:styleId="A7BF4E47C65A4980BEBB09ED7A86D688">
    <w:name w:val="A7BF4E47C65A4980BEBB09ED7A86D688"/>
    <w:rsid w:val="000A3C07"/>
  </w:style>
  <w:style w:type="paragraph" w:customStyle="1" w:styleId="AE0CE32CC86D4E899CD24A3C127BDC4B">
    <w:name w:val="AE0CE32CC86D4E899CD24A3C127BDC4B"/>
    <w:rsid w:val="00FF3D83"/>
  </w:style>
  <w:style w:type="paragraph" w:customStyle="1" w:styleId="D02734D95A32475384BE3B698EB161CD">
    <w:name w:val="D02734D95A32475384BE3B698EB161CD"/>
    <w:rsid w:val="00FF3D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70373CCD3ECE43B1C2C3F7FDAA57F1" ma:contentTypeVersion="1" ma:contentTypeDescription="Create a new document." ma:contentTypeScope="" ma:versionID="115f2f201f2dc44f2415845632c54e24">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20E59-1DBC-48A4-9121-2FE4B3F07677}">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EE952DDD-3927-4CB6-AE51-FB2437C8D5E9}">
  <ds:schemaRefs>
    <ds:schemaRef ds:uri="http://schemas.microsoft.com/sharepoint/v3/contenttype/forms"/>
  </ds:schemaRefs>
</ds:datastoreItem>
</file>

<file path=customXml/itemProps3.xml><?xml version="1.0" encoding="utf-8"?>
<ds:datastoreItem xmlns:ds="http://schemas.openxmlformats.org/officeDocument/2006/customXml" ds:itemID="{7C721EF0-FA0D-49AB-810C-DC82D0AAB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67D396F-0AD9-46C8-B0FF-77C16BB6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4197</Words>
  <Characters>23924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AMD Invention Disclosure Form (IDF)</vt:lpstr>
    </vt:vector>
  </TitlesOfParts>
  <Company>AMD Inc.</Company>
  <LinksUpToDate>false</LinksUpToDate>
  <CharactersWithSpaces>28065</CharactersWithSpaces>
  <SharedDoc>false</SharedDoc>
  <HLinks>
    <vt:vector size="12" baseType="variant">
      <vt:variant>
        <vt:i4>6684738</vt:i4>
      </vt:variant>
      <vt:variant>
        <vt:i4>8</vt:i4>
      </vt:variant>
      <vt:variant>
        <vt:i4>0</vt:i4>
      </vt:variant>
      <vt:variant>
        <vt:i4>5</vt:i4>
      </vt:variant>
      <vt:variant>
        <vt:lpwstr>mailto:IDF@amd.com</vt:lpwstr>
      </vt:variant>
      <vt:variant>
        <vt:lpwstr/>
      </vt:variant>
      <vt:variant>
        <vt:i4>6684738</vt:i4>
      </vt:variant>
      <vt:variant>
        <vt:i4>6</vt:i4>
      </vt:variant>
      <vt:variant>
        <vt:i4>0</vt:i4>
      </vt:variant>
      <vt:variant>
        <vt:i4>5</vt:i4>
      </vt:variant>
      <vt:variant>
        <vt:lpwstr>mailto:IDF@AMD.com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AMD Invention Disclosure Form (IDF)</dc:title>
  <dc:creator>AMD Legal</dc:creator>
  <cp:lastModifiedBy>Windows User</cp:lastModifiedBy>
  <cp:revision>10</cp:revision>
  <cp:lastPrinted>2013-06-20T03:05:00Z</cp:lastPrinted>
  <dcterms:created xsi:type="dcterms:W3CDTF">2013-06-20T06:59:00Z</dcterms:created>
  <dcterms:modified xsi:type="dcterms:W3CDTF">2013-06-20T09:47:00Z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0x0101007970373CCD3ECE43B1C2C3F7FDAA57F1</vt:lpwstr>
  </property>
</Properties>
</file>